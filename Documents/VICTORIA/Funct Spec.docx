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3F465" w14:textId="77777777" w:rsidR="005761B8" w:rsidRDefault="005761B8">
      <w:pPr>
        <w:jc w:val="right"/>
        <w:rPr>
          <w:rFonts w:ascii="Arial" w:eastAsia="Arial" w:hAnsi="Arial" w:cs="Arial"/>
          <w:color w:val="000000"/>
          <w:sz w:val="36"/>
          <w:szCs w:val="36"/>
        </w:rPr>
      </w:pPr>
    </w:p>
    <w:p w14:paraId="53A3A817" w14:textId="77777777" w:rsidR="005761B8" w:rsidRDefault="005761B8">
      <w:pPr>
        <w:jc w:val="right"/>
        <w:rPr>
          <w:rFonts w:ascii="Arial" w:eastAsia="Arial" w:hAnsi="Arial" w:cs="Arial"/>
          <w:color w:val="000000"/>
          <w:sz w:val="36"/>
          <w:szCs w:val="36"/>
        </w:rPr>
      </w:pPr>
    </w:p>
    <w:p w14:paraId="48744A01" w14:textId="77777777" w:rsidR="005761B8" w:rsidRDefault="00000000">
      <w:pPr>
        <w:jc w:val="right"/>
        <w:rPr>
          <w:rFonts w:ascii="Arial" w:eastAsia="Arial" w:hAnsi="Arial" w:cs="Arial"/>
          <w:color w:val="000000"/>
          <w:sz w:val="36"/>
          <w:szCs w:val="36"/>
        </w:rPr>
      </w:pPr>
      <w:r>
        <w:rPr>
          <w:rFonts w:ascii="Arial" w:eastAsia="Arial" w:hAnsi="Arial" w:cs="Arial"/>
          <w:b/>
          <w:color w:val="000000"/>
          <w:sz w:val="36"/>
          <w:szCs w:val="36"/>
        </w:rPr>
        <w:t>20/20 Delivery 8.0</w:t>
      </w:r>
    </w:p>
    <w:p w14:paraId="3047E56D" w14:textId="77777777" w:rsidR="005761B8" w:rsidRDefault="00000000">
      <w:pPr>
        <w:jc w:val="right"/>
        <w:rPr>
          <w:rFonts w:ascii="Arial" w:eastAsia="Arial" w:hAnsi="Arial" w:cs="Arial"/>
          <w:color w:val="000000"/>
          <w:sz w:val="36"/>
          <w:szCs w:val="36"/>
        </w:rPr>
      </w:pPr>
      <w:r>
        <w:rPr>
          <w:rFonts w:ascii="Arial" w:eastAsia="Arial" w:hAnsi="Arial" w:cs="Arial"/>
          <w:b/>
          <w:color w:val="000000"/>
          <w:sz w:val="36"/>
          <w:szCs w:val="36"/>
        </w:rPr>
        <w:t>Software Requirements Document</w:t>
      </w:r>
    </w:p>
    <w:p w14:paraId="51395100" w14:textId="77777777" w:rsidR="005761B8" w:rsidRDefault="005761B8">
      <w:pPr>
        <w:jc w:val="right"/>
        <w:rPr>
          <w:rFonts w:ascii="Arial" w:eastAsia="Arial" w:hAnsi="Arial" w:cs="Arial"/>
          <w:color w:val="000000"/>
          <w:sz w:val="36"/>
          <w:szCs w:val="36"/>
        </w:rPr>
      </w:pPr>
    </w:p>
    <w:p w14:paraId="1EE55501" w14:textId="77777777" w:rsidR="005761B8" w:rsidRDefault="005761B8">
      <w:pPr>
        <w:jc w:val="right"/>
        <w:rPr>
          <w:rFonts w:ascii="Arial" w:eastAsia="Arial" w:hAnsi="Arial" w:cs="Arial"/>
          <w:color w:val="000000"/>
          <w:sz w:val="36"/>
          <w:szCs w:val="36"/>
        </w:rPr>
      </w:pPr>
    </w:p>
    <w:p w14:paraId="5EFABF55" w14:textId="77777777" w:rsidR="005761B8" w:rsidRDefault="005761B8">
      <w:pPr>
        <w:jc w:val="right"/>
        <w:rPr>
          <w:rFonts w:ascii="Arial" w:eastAsia="Arial" w:hAnsi="Arial" w:cs="Arial"/>
          <w:color w:val="000000"/>
          <w:sz w:val="36"/>
          <w:szCs w:val="36"/>
        </w:rPr>
      </w:pPr>
    </w:p>
    <w:p w14:paraId="548B1404" w14:textId="77777777" w:rsidR="005761B8" w:rsidRDefault="00000000">
      <w:pPr>
        <w:jc w:val="right"/>
        <w:rPr>
          <w:rFonts w:ascii="Arial" w:eastAsia="Arial" w:hAnsi="Arial" w:cs="Arial"/>
          <w:color w:val="000000"/>
          <w:sz w:val="36"/>
          <w:szCs w:val="36"/>
          <w:highlight w:val="yellow"/>
        </w:rPr>
      </w:pPr>
      <w:r>
        <w:rPr>
          <w:rFonts w:ascii="Arial" w:eastAsia="Arial" w:hAnsi="Arial" w:cs="Arial"/>
          <w:b/>
          <w:color w:val="000000"/>
          <w:sz w:val="36"/>
          <w:szCs w:val="36"/>
        </w:rPr>
        <w:t>Requirement 328</w:t>
      </w:r>
    </w:p>
    <w:p w14:paraId="768BCC1F" w14:textId="77777777" w:rsidR="005761B8" w:rsidRDefault="00000000">
      <w:pPr>
        <w:jc w:val="right"/>
        <w:rPr>
          <w:rFonts w:ascii="Arial" w:eastAsia="Arial" w:hAnsi="Arial" w:cs="Arial"/>
          <w:color w:val="000000"/>
          <w:sz w:val="36"/>
          <w:szCs w:val="36"/>
        </w:rPr>
      </w:pPr>
      <w:r>
        <w:rPr>
          <w:rFonts w:ascii="Arial" w:eastAsia="Arial" w:hAnsi="Arial" w:cs="Arial"/>
          <w:b/>
          <w:i/>
          <w:color w:val="000000"/>
          <w:sz w:val="36"/>
          <w:szCs w:val="36"/>
        </w:rPr>
        <w:t>“Revised Order Entry”</w:t>
      </w:r>
    </w:p>
    <w:p w14:paraId="6C22A5F7" w14:textId="77777777" w:rsidR="005761B8" w:rsidRDefault="005761B8">
      <w:pPr>
        <w:jc w:val="right"/>
        <w:rPr>
          <w:rFonts w:ascii="Arial" w:eastAsia="Arial" w:hAnsi="Arial" w:cs="Arial"/>
          <w:color w:val="000000"/>
          <w:sz w:val="36"/>
          <w:szCs w:val="36"/>
        </w:rPr>
      </w:pPr>
    </w:p>
    <w:p w14:paraId="0845D35E" w14:textId="77777777" w:rsidR="005761B8" w:rsidRDefault="005761B8">
      <w:pPr>
        <w:jc w:val="right"/>
        <w:rPr>
          <w:rFonts w:ascii="Arial" w:eastAsia="Arial" w:hAnsi="Arial" w:cs="Arial"/>
          <w:color w:val="000000"/>
          <w:sz w:val="36"/>
          <w:szCs w:val="36"/>
        </w:rPr>
      </w:pPr>
    </w:p>
    <w:p w14:paraId="79CA8081" w14:textId="77777777" w:rsidR="005761B8" w:rsidRDefault="005761B8">
      <w:pPr>
        <w:jc w:val="right"/>
        <w:rPr>
          <w:rFonts w:ascii="Arial" w:eastAsia="Arial" w:hAnsi="Arial" w:cs="Arial"/>
          <w:color w:val="000000"/>
          <w:sz w:val="36"/>
          <w:szCs w:val="36"/>
        </w:rPr>
      </w:pPr>
    </w:p>
    <w:p w14:paraId="68B0E061" w14:textId="77777777" w:rsidR="005761B8" w:rsidRDefault="00000000">
      <w:pPr>
        <w:jc w:val="right"/>
        <w:rPr>
          <w:rFonts w:ascii="Arial" w:eastAsia="Arial" w:hAnsi="Arial" w:cs="Arial"/>
          <w:color w:val="000000"/>
          <w:sz w:val="36"/>
          <w:szCs w:val="36"/>
        </w:rPr>
      </w:pPr>
      <w:r>
        <w:rPr>
          <w:rFonts w:ascii="Arial" w:eastAsia="Arial" w:hAnsi="Arial" w:cs="Arial"/>
          <w:b/>
          <w:color w:val="000000"/>
          <w:sz w:val="36"/>
          <w:szCs w:val="36"/>
        </w:rPr>
        <w:t>Document Revision 1.2</w:t>
      </w:r>
    </w:p>
    <w:p w14:paraId="649CCB78" w14:textId="77777777" w:rsidR="005761B8" w:rsidRDefault="00000000">
      <w:pPr>
        <w:pBdr>
          <w:top w:val="nil"/>
          <w:left w:val="nil"/>
          <w:bottom w:val="nil"/>
          <w:right w:val="nil"/>
          <w:between w:val="nil"/>
        </w:pBdr>
        <w:tabs>
          <w:tab w:val="left" w:pos="720"/>
          <w:tab w:val="right" w:pos="9350"/>
        </w:tabs>
        <w:rPr>
          <w:color w:val="000000"/>
        </w:rPr>
      </w:pPr>
      <w:bookmarkStart w:id="0" w:name="_gjdgxs" w:colFirst="0" w:colLast="0"/>
      <w:bookmarkEnd w:id="0"/>
      <w:r>
        <w:br w:type="page"/>
      </w:r>
    </w:p>
    <w:p w14:paraId="6E369973" w14:textId="77777777" w:rsidR="005761B8" w:rsidRDefault="00000000">
      <w:pPr>
        <w:rPr>
          <w:rFonts w:ascii="Arial" w:eastAsia="Arial" w:hAnsi="Arial" w:cs="Arial"/>
        </w:rPr>
      </w:pPr>
      <w:r>
        <w:rPr>
          <w:rFonts w:ascii="Arial" w:eastAsia="Arial" w:hAnsi="Arial" w:cs="Arial"/>
          <w:b/>
        </w:rPr>
        <w:lastRenderedPageBreak/>
        <w:t>Table of Contents</w:t>
      </w:r>
    </w:p>
    <w:p w14:paraId="3FA9CF55" w14:textId="77777777" w:rsidR="005761B8" w:rsidRDefault="005761B8">
      <w:pPr>
        <w:rPr>
          <w:rFonts w:ascii="Arial" w:eastAsia="Arial" w:hAnsi="Arial" w:cs="Arial"/>
        </w:rPr>
      </w:pPr>
      <w:bookmarkStart w:id="1" w:name="_30j0zll" w:colFirst="0" w:colLast="0"/>
      <w:bookmarkEnd w:id="1"/>
    </w:p>
    <w:sdt>
      <w:sdtPr>
        <w:id w:val="-44139127"/>
        <w:docPartObj>
          <w:docPartGallery w:val="Table of Contents"/>
          <w:docPartUnique/>
        </w:docPartObj>
      </w:sdtPr>
      <w:sdtContent>
        <w:p w14:paraId="7083C1C6" w14:textId="77777777" w:rsidR="005761B8" w:rsidRDefault="00000000">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1fob9te">
            <w:r>
              <w:rPr>
                <w:color w:val="000000"/>
              </w:rPr>
              <w:t>1.</w:t>
            </w:r>
            <w:r>
              <w:rPr>
                <w:color w:val="000000"/>
              </w:rPr>
              <w:tab/>
              <w:t>General Information</w:t>
            </w:r>
            <w:r>
              <w:rPr>
                <w:color w:val="000000"/>
              </w:rPr>
              <w:tab/>
              <w:t>3</w:t>
            </w:r>
          </w:hyperlink>
        </w:p>
        <w:p w14:paraId="09ADB73A" w14:textId="77777777" w:rsidR="005761B8" w:rsidRDefault="00000000">
          <w:pPr>
            <w:pBdr>
              <w:top w:val="nil"/>
              <w:left w:val="nil"/>
              <w:bottom w:val="nil"/>
              <w:right w:val="nil"/>
              <w:between w:val="nil"/>
            </w:pBdr>
            <w:tabs>
              <w:tab w:val="left" w:pos="960"/>
              <w:tab w:val="right" w:pos="9350"/>
            </w:tabs>
            <w:ind w:left="240" w:hanging="240"/>
            <w:rPr>
              <w:color w:val="000000"/>
            </w:rPr>
          </w:pPr>
          <w:hyperlink w:anchor="_3znysh7">
            <w:r>
              <w:rPr>
                <w:color w:val="000000"/>
              </w:rPr>
              <w:t>1.1</w:t>
            </w:r>
            <w:r>
              <w:rPr>
                <w:color w:val="000000"/>
              </w:rPr>
              <w:tab/>
              <w:t>Purpose</w:t>
            </w:r>
            <w:r>
              <w:rPr>
                <w:color w:val="000000"/>
              </w:rPr>
              <w:tab/>
              <w:t>3</w:t>
            </w:r>
          </w:hyperlink>
        </w:p>
        <w:p w14:paraId="685AEDEE" w14:textId="77777777" w:rsidR="005761B8" w:rsidRDefault="00000000">
          <w:pPr>
            <w:pBdr>
              <w:top w:val="nil"/>
              <w:left w:val="nil"/>
              <w:bottom w:val="nil"/>
              <w:right w:val="nil"/>
              <w:between w:val="nil"/>
            </w:pBdr>
            <w:tabs>
              <w:tab w:val="left" w:pos="960"/>
              <w:tab w:val="right" w:pos="9350"/>
            </w:tabs>
            <w:ind w:left="240" w:hanging="240"/>
            <w:rPr>
              <w:color w:val="000000"/>
            </w:rPr>
          </w:pPr>
          <w:hyperlink w:anchor="_2et92p0">
            <w:r>
              <w:rPr>
                <w:color w:val="000000"/>
              </w:rPr>
              <w:t>1.2</w:t>
            </w:r>
            <w:r>
              <w:rPr>
                <w:color w:val="000000"/>
              </w:rPr>
              <w:tab/>
              <w:t>Scope</w:t>
            </w:r>
            <w:r>
              <w:rPr>
                <w:color w:val="000000"/>
              </w:rPr>
              <w:tab/>
              <w:t>3</w:t>
            </w:r>
          </w:hyperlink>
        </w:p>
        <w:p w14:paraId="0366B6B4" w14:textId="77777777" w:rsidR="005761B8" w:rsidRDefault="00000000">
          <w:pPr>
            <w:pBdr>
              <w:top w:val="nil"/>
              <w:left w:val="nil"/>
              <w:bottom w:val="nil"/>
              <w:right w:val="nil"/>
              <w:between w:val="nil"/>
            </w:pBdr>
            <w:tabs>
              <w:tab w:val="left" w:pos="960"/>
              <w:tab w:val="right" w:pos="9350"/>
            </w:tabs>
            <w:ind w:left="240" w:hanging="240"/>
            <w:rPr>
              <w:color w:val="000000"/>
            </w:rPr>
          </w:pPr>
          <w:hyperlink w:anchor="_tyjcwt">
            <w:r>
              <w:rPr>
                <w:color w:val="000000"/>
              </w:rPr>
              <w:t>1.3</w:t>
            </w:r>
            <w:r>
              <w:rPr>
                <w:color w:val="000000"/>
              </w:rPr>
              <w:tab/>
              <w:t>References</w:t>
            </w:r>
            <w:r>
              <w:rPr>
                <w:color w:val="000000"/>
              </w:rPr>
              <w:tab/>
              <w:t>3</w:t>
            </w:r>
          </w:hyperlink>
        </w:p>
        <w:p w14:paraId="167BD8CE" w14:textId="77777777" w:rsidR="005761B8" w:rsidRDefault="00000000">
          <w:pPr>
            <w:pBdr>
              <w:top w:val="nil"/>
              <w:left w:val="nil"/>
              <w:bottom w:val="nil"/>
              <w:right w:val="nil"/>
              <w:between w:val="nil"/>
            </w:pBdr>
            <w:tabs>
              <w:tab w:val="left" w:pos="480"/>
              <w:tab w:val="right" w:pos="9350"/>
            </w:tabs>
            <w:rPr>
              <w:color w:val="000000"/>
            </w:rPr>
          </w:pPr>
          <w:hyperlink w:anchor="_1t3h5sf">
            <w:r>
              <w:rPr>
                <w:color w:val="000000"/>
              </w:rPr>
              <w:t>2.</w:t>
            </w:r>
            <w:r>
              <w:rPr>
                <w:color w:val="000000"/>
              </w:rPr>
              <w:tab/>
              <w:t>Overview</w:t>
            </w:r>
            <w:r>
              <w:rPr>
                <w:color w:val="000000"/>
              </w:rPr>
              <w:tab/>
              <w:t>3</w:t>
            </w:r>
          </w:hyperlink>
        </w:p>
        <w:p w14:paraId="28392044" w14:textId="77777777" w:rsidR="005761B8" w:rsidRDefault="00000000">
          <w:pPr>
            <w:pBdr>
              <w:top w:val="nil"/>
              <w:left w:val="nil"/>
              <w:bottom w:val="nil"/>
              <w:right w:val="nil"/>
              <w:between w:val="nil"/>
            </w:pBdr>
            <w:tabs>
              <w:tab w:val="left" w:pos="480"/>
              <w:tab w:val="right" w:pos="9350"/>
            </w:tabs>
            <w:rPr>
              <w:color w:val="000000"/>
            </w:rPr>
          </w:pPr>
          <w:hyperlink w:anchor="_4d34og8">
            <w:r>
              <w:rPr>
                <w:color w:val="000000"/>
              </w:rPr>
              <w:t>3.</w:t>
            </w:r>
            <w:r>
              <w:rPr>
                <w:color w:val="000000"/>
              </w:rPr>
              <w:tab/>
              <w:t>Pre-existing System Summary</w:t>
            </w:r>
            <w:r>
              <w:rPr>
                <w:color w:val="000000"/>
              </w:rPr>
              <w:tab/>
              <w:t>4</w:t>
            </w:r>
          </w:hyperlink>
        </w:p>
        <w:p w14:paraId="3297AAD8" w14:textId="77777777" w:rsidR="005761B8" w:rsidRDefault="00000000">
          <w:pPr>
            <w:pBdr>
              <w:top w:val="nil"/>
              <w:left w:val="nil"/>
              <w:bottom w:val="nil"/>
              <w:right w:val="nil"/>
              <w:between w:val="nil"/>
            </w:pBdr>
            <w:tabs>
              <w:tab w:val="left" w:pos="480"/>
              <w:tab w:val="right" w:pos="9350"/>
            </w:tabs>
            <w:rPr>
              <w:color w:val="000000"/>
            </w:rPr>
          </w:pPr>
          <w:hyperlink w:anchor="_2s8eyo1">
            <w:r>
              <w:rPr>
                <w:color w:val="000000"/>
              </w:rPr>
              <w:t>4.</w:t>
            </w:r>
            <w:r>
              <w:rPr>
                <w:color w:val="000000"/>
              </w:rPr>
              <w:tab/>
              <w:t>Assumptions and Constraints</w:t>
            </w:r>
            <w:r>
              <w:rPr>
                <w:color w:val="000000"/>
              </w:rPr>
              <w:tab/>
              <w:t>4</w:t>
            </w:r>
          </w:hyperlink>
        </w:p>
        <w:p w14:paraId="7F81E7A6" w14:textId="77777777" w:rsidR="005761B8" w:rsidRDefault="00000000">
          <w:pPr>
            <w:pBdr>
              <w:top w:val="nil"/>
              <w:left w:val="nil"/>
              <w:bottom w:val="nil"/>
              <w:right w:val="nil"/>
              <w:between w:val="nil"/>
            </w:pBdr>
            <w:tabs>
              <w:tab w:val="left" w:pos="480"/>
              <w:tab w:val="right" w:pos="9350"/>
            </w:tabs>
            <w:rPr>
              <w:color w:val="000000"/>
            </w:rPr>
          </w:pPr>
          <w:hyperlink w:anchor="_17dp8vu">
            <w:r>
              <w:rPr>
                <w:color w:val="000000"/>
              </w:rPr>
              <w:t>5.</w:t>
            </w:r>
            <w:r>
              <w:rPr>
                <w:color w:val="000000"/>
              </w:rPr>
              <w:tab/>
              <w:t>Software Requirements</w:t>
            </w:r>
            <w:r>
              <w:rPr>
                <w:color w:val="000000"/>
              </w:rPr>
              <w:tab/>
              <w:t>5</w:t>
            </w:r>
          </w:hyperlink>
        </w:p>
        <w:p w14:paraId="35A0BA93" w14:textId="77777777" w:rsidR="005761B8" w:rsidRDefault="00000000">
          <w:pPr>
            <w:pBdr>
              <w:top w:val="nil"/>
              <w:left w:val="nil"/>
              <w:bottom w:val="nil"/>
              <w:right w:val="nil"/>
              <w:between w:val="nil"/>
            </w:pBdr>
            <w:tabs>
              <w:tab w:val="left" w:pos="960"/>
              <w:tab w:val="right" w:pos="9350"/>
            </w:tabs>
            <w:ind w:left="240" w:hanging="240"/>
            <w:rPr>
              <w:color w:val="000000"/>
            </w:rPr>
          </w:pPr>
          <w:hyperlink w:anchor="_4i7ojhp">
            <w:r>
              <w:rPr>
                <w:color w:val="000000"/>
              </w:rPr>
              <w:t>5.1</w:t>
            </w:r>
            <w:r>
              <w:rPr>
                <w:color w:val="000000"/>
              </w:rPr>
              <w:tab/>
              <w:t>General Requirements</w:t>
            </w:r>
            <w:r>
              <w:rPr>
                <w:color w:val="000000"/>
              </w:rPr>
              <w:tab/>
              <w:t>5</w:t>
            </w:r>
          </w:hyperlink>
        </w:p>
        <w:p w14:paraId="72226933" w14:textId="77777777" w:rsidR="005761B8" w:rsidRDefault="00000000">
          <w:pPr>
            <w:pBdr>
              <w:top w:val="nil"/>
              <w:left w:val="nil"/>
              <w:bottom w:val="nil"/>
              <w:right w:val="nil"/>
              <w:between w:val="nil"/>
            </w:pBdr>
            <w:tabs>
              <w:tab w:val="left" w:pos="960"/>
              <w:tab w:val="right" w:pos="9350"/>
            </w:tabs>
            <w:ind w:left="240" w:hanging="240"/>
            <w:rPr>
              <w:color w:val="000000"/>
            </w:rPr>
          </w:pPr>
          <w:hyperlink w:anchor="_2xcytpi">
            <w:r>
              <w:rPr>
                <w:color w:val="000000"/>
              </w:rPr>
              <w:t>5.2</w:t>
            </w:r>
            <w:r>
              <w:rPr>
                <w:color w:val="000000"/>
              </w:rPr>
              <w:tab/>
              <w:t>Processing Customers, Addresses, and Contacts</w:t>
            </w:r>
            <w:r>
              <w:rPr>
                <w:color w:val="000000"/>
              </w:rPr>
              <w:tab/>
              <w:t>5</w:t>
            </w:r>
          </w:hyperlink>
        </w:p>
        <w:p w14:paraId="2D2AB487" w14:textId="77777777" w:rsidR="005761B8" w:rsidRDefault="00000000">
          <w:pPr>
            <w:pBdr>
              <w:top w:val="nil"/>
              <w:left w:val="nil"/>
              <w:bottom w:val="nil"/>
              <w:right w:val="nil"/>
              <w:between w:val="nil"/>
            </w:pBdr>
            <w:tabs>
              <w:tab w:val="left" w:pos="960"/>
              <w:tab w:val="right" w:pos="9350"/>
            </w:tabs>
            <w:ind w:left="240" w:hanging="240"/>
            <w:rPr>
              <w:color w:val="000000"/>
            </w:rPr>
          </w:pPr>
          <w:hyperlink w:anchor="_1ci93xb">
            <w:r>
              <w:rPr>
                <w:color w:val="000000"/>
              </w:rPr>
              <w:t>5.3</w:t>
            </w:r>
            <w:r>
              <w:rPr>
                <w:color w:val="000000"/>
              </w:rPr>
              <w:tab/>
              <w:t>Processing Items</w:t>
            </w:r>
            <w:r>
              <w:rPr>
                <w:color w:val="000000"/>
              </w:rPr>
              <w:tab/>
              <w:t>6</w:t>
            </w:r>
          </w:hyperlink>
        </w:p>
        <w:p w14:paraId="5A5C6134" w14:textId="77777777" w:rsidR="005761B8" w:rsidRDefault="00000000">
          <w:pPr>
            <w:pBdr>
              <w:top w:val="nil"/>
              <w:left w:val="nil"/>
              <w:bottom w:val="nil"/>
              <w:right w:val="nil"/>
              <w:between w:val="nil"/>
            </w:pBdr>
            <w:tabs>
              <w:tab w:val="left" w:pos="960"/>
              <w:tab w:val="right" w:pos="9350"/>
            </w:tabs>
            <w:ind w:left="240" w:hanging="240"/>
            <w:rPr>
              <w:color w:val="000000"/>
            </w:rPr>
          </w:pPr>
          <w:hyperlink w:anchor="_3whwml4">
            <w:r>
              <w:rPr>
                <w:color w:val="000000"/>
              </w:rPr>
              <w:t>5.4</w:t>
            </w:r>
            <w:r>
              <w:rPr>
                <w:color w:val="000000"/>
              </w:rPr>
              <w:tab/>
              <w:t>Processing Orders</w:t>
            </w:r>
            <w:r>
              <w:rPr>
                <w:color w:val="000000"/>
              </w:rPr>
              <w:tab/>
              <w:t>6</w:t>
            </w:r>
          </w:hyperlink>
        </w:p>
        <w:p w14:paraId="2509F0A4" w14:textId="77777777" w:rsidR="005761B8" w:rsidRDefault="00000000">
          <w:pPr>
            <w:pBdr>
              <w:top w:val="nil"/>
              <w:left w:val="nil"/>
              <w:bottom w:val="nil"/>
              <w:right w:val="nil"/>
              <w:between w:val="nil"/>
            </w:pBdr>
            <w:tabs>
              <w:tab w:val="left" w:pos="960"/>
              <w:tab w:val="right" w:pos="9350"/>
            </w:tabs>
            <w:ind w:left="240" w:hanging="240"/>
            <w:rPr>
              <w:color w:val="000000"/>
            </w:rPr>
          </w:pPr>
          <w:hyperlink w:anchor="_2bn6wsx">
            <w:r>
              <w:rPr>
                <w:color w:val="000000"/>
              </w:rPr>
              <w:t>5.5</w:t>
            </w:r>
            <w:r>
              <w:rPr>
                <w:color w:val="000000"/>
              </w:rPr>
              <w:tab/>
              <w:t>User Permissions</w:t>
            </w:r>
            <w:r>
              <w:rPr>
                <w:color w:val="000000"/>
              </w:rPr>
              <w:tab/>
              <w:t>8</w:t>
            </w:r>
          </w:hyperlink>
        </w:p>
        <w:p w14:paraId="09619AE0" w14:textId="77777777" w:rsidR="005761B8" w:rsidRDefault="00000000">
          <w:pPr>
            <w:pBdr>
              <w:top w:val="nil"/>
              <w:left w:val="nil"/>
              <w:bottom w:val="nil"/>
              <w:right w:val="nil"/>
              <w:between w:val="nil"/>
            </w:pBdr>
            <w:tabs>
              <w:tab w:val="left" w:pos="960"/>
              <w:tab w:val="right" w:pos="9350"/>
            </w:tabs>
            <w:ind w:left="240" w:hanging="240"/>
            <w:rPr>
              <w:color w:val="000000"/>
            </w:rPr>
          </w:pPr>
          <w:hyperlink w:anchor="_qsh70q">
            <w:r>
              <w:rPr>
                <w:color w:val="000000"/>
              </w:rPr>
              <w:t>5.6</w:t>
            </w:r>
            <w:r>
              <w:rPr>
                <w:color w:val="000000"/>
              </w:rPr>
              <w:tab/>
              <w:t>Administration</w:t>
            </w:r>
            <w:r>
              <w:rPr>
                <w:color w:val="000000"/>
              </w:rPr>
              <w:tab/>
              <w:t>8</w:t>
            </w:r>
          </w:hyperlink>
        </w:p>
        <w:p w14:paraId="007F27F2" w14:textId="77777777" w:rsidR="005761B8" w:rsidRDefault="00000000">
          <w:pPr>
            <w:pBdr>
              <w:top w:val="nil"/>
              <w:left w:val="nil"/>
              <w:bottom w:val="nil"/>
              <w:right w:val="nil"/>
              <w:between w:val="nil"/>
            </w:pBdr>
            <w:tabs>
              <w:tab w:val="left" w:pos="960"/>
              <w:tab w:val="right" w:pos="9350"/>
            </w:tabs>
            <w:ind w:left="240" w:hanging="240"/>
            <w:rPr>
              <w:color w:val="000000"/>
            </w:rPr>
          </w:pPr>
          <w:hyperlink w:anchor="_3as4poj">
            <w:r>
              <w:rPr>
                <w:color w:val="000000"/>
              </w:rPr>
              <w:t>5.7</w:t>
            </w:r>
            <w:r>
              <w:rPr>
                <w:color w:val="000000"/>
              </w:rPr>
              <w:tab/>
              <w:t>Reporting</w:t>
            </w:r>
            <w:r>
              <w:rPr>
                <w:color w:val="000000"/>
              </w:rPr>
              <w:tab/>
              <w:t>9</w:t>
            </w:r>
          </w:hyperlink>
        </w:p>
        <w:p w14:paraId="292C149B" w14:textId="77777777" w:rsidR="005761B8" w:rsidRDefault="00000000">
          <w:pPr>
            <w:pBdr>
              <w:top w:val="nil"/>
              <w:left w:val="nil"/>
              <w:bottom w:val="nil"/>
              <w:right w:val="nil"/>
              <w:between w:val="nil"/>
            </w:pBdr>
            <w:tabs>
              <w:tab w:val="left" w:pos="480"/>
              <w:tab w:val="right" w:pos="9350"/>
            </w:tabs>
            <w:rPr>
              <w:color w:val="000000"/>
            </w:rPr>
          </w:pPr>
          <w:hyperlink w:anchor="_z337ya">
            <w:r>
              <w:rPr>
                <w:color w:val="000000"/>
              </w:rPr>
              <w:t>6.</w:t>
            </w:r>
            <w:r>
              <w:rPr>
                <w:color w:val="000000"/>
              </w:rPr>
              <w:tab/>
              <w:t>Risk Assessment</w:t>
            </w:r>
            <w:r>
              <w:rPr>
                <w:color w:val="000000"/>
              </w:rPr>
              <w:tab/>
              <w:t>10</w:t>
            </w:r>
          </w:hyperlink>
        </w:p>
        <w:p w14:paraId="1B1F3FCD" w14:textId="77777777" w:rsidR="005761B8" w:rsidRDefault="00000000">
          <w:pPr>
            <w:pBdr>
              <w:top w:val="nil"/>
              <w:left w:val="nil"/>
              <w:bottom w:val="nil"/>
              <w:right w:val="nil"/>
              <w:between w:val="nil"/>
            </w:pBdr>
            <w:tabs>
              <w:tab w:val="left" w:pos="480"/>
              <w:tab w:val="right" w:pos="9350"/>
            </w:tabs>
            <w:rPr>
              <w:color w:val="000000"/>
            </w:rPr>
          </w:pPr>
          <w:hyperlink w:anchor="_3j2qqm3">
            <w:r>
              <w:rPr>
                <w:color w:val="000000"/>
              </w:rPr>
              <w:t>7.</w:t>
            </w:r>
            <w:r>
              <w:rPr>
                <w:color w:val="000000"/>
              </w:rPr>
              <w:tab/>
              <w:t>Revision History</w:t>
            </w:r>
            <w:r>
              <w:rPr>
                <w:color w:val="000000"/>
              </w:rPr>
              <w:tab/>
              <w:t>11</w:t>
            </w:r>
          </w:hyperlink>
        </w:p>
        <w:p w14:paraId="18DF5103" w14:textId="77777777" w:rsidR="005761B8" w:rsidRDefault="00000000">
          <w:pPr>
            <w:pBdr>
              <w:top w:val="nil"/>
              <w:left w:val="nil"/>
              <w:bottom w:val="nil"/>
              <w:right w:val="nil"/>
              <w:between w:val="nil"/>
            </w:pBdr>
            <w:tabs>
              <w:tab w:val="left" w:pos="480"/>
              <w:tab w:val="right" w:pos="9350"/>
            </w:tabs>
            <w:rPr>
              <w:color w:val="000000"/>
            </w:rPr>
          </w:pPr>
          <w:hyperlink w:anchor="_1y810tw">
            <w:r>
              <w:rPr>
                <w:color w:val="000000"/>
              </w:rPr>
              <w:t>8.</w:t>
            </w:r>
            <w:r>
              <w:rPr>
                <w:color w:val="000000"/>
              </w:rPr>
              <w:tab/>
              <w:t>Approvals</w:t>
            </w:r>
            <w:r>
              <w:rPr>
                <w:color w:val="000000"/>
              </w:rPr>
              <w:tab/>
              <w:t>11</w:t>
            </w:r>
          </w:hyperlink>
          <w:r>
            <w:fldChar w:fldCharType="end"/>
          </w:r>
        </w:p>
      </w:sdtContent>
    </w:sdt>
    <w:p w14:paraId="4A339E64" w14:textId="77777777" w:rsidR="005761B8" w:rsidRDefault="005761B8">
      <w:pPr>
        <w:pBdr>
          <w:top w:val="nil"/>
          <w:left w:val="nil"/>
          <w:bottom w:val="nil"/>
          <w:right w:val="nil"/>
          <w:between w:val="nil"/>
        </w:pBdr>
        <w:tabs>
          <w:tab w:val="left" w:pos="720"/>
          <w:tab w:val="right" w:pos="9350"/>
        </w:tabs>
        <w:rPr>
          <w:rFonts w:ascii="Arial" w:eastAsia="Arial" w:hAnsi="Arial" w:cs="Arial"/>
          <w:color w:val="000000"/>
        </w:rPr>
      </w:pPr>
    </w:p>
    <w:p w14:paraId="395050A9" w14:textId="77777777" w:rsidR="005761B8" w:rsidRDefault="00000000">
      <w:bookmarkStart w:id="2" w:name="_1fob9te" w:colFirst="0" w:colLast="0"/>
      <w:bookmarkEnd w:id="2"/>
      <w:r>
        <w:br w:type="page"/>
      </w:r>
    </w:p>
    <w:p w14:paraId="59333BF5" w14:textId="77777777" w:rsidR="005761B8" w:rsidRDefault="00000000">
      <w:pPr>
        <w:pStyle w:val="Heading1"/>
        <w:numPr>
          <w:ilvl w:val="0"/>
          <w:numId w:val="1"/>
        </w:numPr>
      </w:pPr>
      <w:r>
        <w:lastRenderedPageBreak/>
        <w:t>General Information</w:t>
      </w:r>
    </w:p>
    <w:p w14:paraId="1D901AAB" w14:textId="77777777" w:rsidR="005761B8" w:rsidRDefault="005761B8">
      <w:bookmarkStart w:id="3" w:name="_3znysh7" w:colFirst="0" w:colLast="0"/>
      <w:bookmarkEnd w:id="3"/>
    </w:p>
    <w:p w14:paraId="3C5BE4D8" w14:textId="77777777" w:rsidR="005761B8" w:rsidRDefault="00000000">
      <w:pPr>
        <w:pStyle w:val="Heading2"/>
        <w:numPr>
          <w:ilvl w:val="1"/>
          <w:numId w:val="1"/>
        </w:numPr>
      </w:pPr>
      <w:r>
        <w:t>Purpose</w:t>
      </w:r>
    </w:p>
    <w:p w14:paraId="2C66FA54" w14:textId="77777777" w:rsidR="005761B8" w:rsidRDefault="00000000">
      <w:pPr>
        <w:keepLines/>
        <w:widowControl w:val="0"/>
        <w:pBdr>
          <w:top w:val="nil"/>
          <w:left w:val="nil"/>
          <w:bottom w:val="nil"/>
          <w:right w:val="nil"/>
          <w:between w:val="nil"/>
        </w:pBdr>
        <w:spacing w:after="120"/>
        <w:ind w:left="720" w:hanging="720"/>
        <w:rPr>
          <w:rFonts w:ascii="Arial" w:eastAsia="Arial" w:hAnsi="Arial" w:cs="Arial"/>
          <w:color w:val="000000"/>
          <w:sz w:val="20"/>
          <w:szCs w:val="20"/>
        </w:rPr>
      </w:pPr>
      <w:r>
        <w:rPr>
          <w:rFonts w:ascii="Arial" w:eastAsia="Arial" w:hAnsi="Arial" w:cs="Arial"/>
          <w:color w:val="000000"/>
          <w:sz w:val="20"/>
          <w:szCs w:val="20"/>
        </w:rPr>
        <w:t xml:space="preserve">This document lists new software requirements for a revised version of 20/20 Delivery Order Entry system. </w:t>
      </w:r>
    </w:p>
    <w:p w14:paraId="059E236A" w14:textId="77777777" w:rsidR="005761B8" w:rsidRDefault="005761B8">
      <w:pPr>
        <w:keepLines/>
        <w:widowControl w:val="0"/>
        <w:pBdr>
          <w:top w:val="nil"/>
          <w:left w:val="nil"/>
          <w:bottom w:val="nil"/>
          <w:right w:val="nil"/>
          <w:between w:val="nil"/>
        </w:pBdr>
        <w:spacing w:after="120"/>
        <w:ind w:left="720" w:hanging="720"/>
        <w:rPr>
          <w:color w:val="000000"/>
          <w:sz w:val="20"/>
          <w:szCs w:val="20"/>
        </w:rPr>
      </w:pPr>
      <w:bookmarkStart w:id="4" w:name="_2et92p0" w:colFirst="0" w:colLast="0"/>
      <w:bookmarkEnd w:id="4"/>
    </w:p>
    <w:p w14:paraId="1EC14425" w14:textId="77777777" w:rsidR="005761B8" w:rsidRDefault="00000000">
      <w:pPr>
        <w:pStyle w:val="Heading2"/>
        <w:numPr>
          <w:ilvl w:val="1"/>
          <w:numId w:val="1"/>
        </w:numPr>
      </w:pPr>
      <w:r>
        <w:t>Scope</w:t>
      </w:r>
    </w:p>
    <w:p w14:paraId="7760007A" w14:textId="77777777" w:rsidR="005761B8" w:rsidRDefault="00000000">
      <w:pPr>
        <w:keepLines/>
        <w:widowControl w:val="0"/>
        <w:pBdr>
          <w:top w:val="nil"/>
          <w:left w:val="nil"/>
          <w:bottom w:val="nil"/>
          <w:right w:val="nil"/>
          <w:between w:val="nil"/>
        </w:pBdr>
        <w:spacing w:after="120"/>
        <w:ind w:left="720" w:hanging="720"/>
        <w:rPr>
          <w:rFonts w:ascii="Arial" w:eastAsia="Arial" w:hAnsi="Arial" w:cs="Arial"/>
          <w:color w:val="000000"/>
          <w:sz w:val="20"/>
          <w:szCs w:val="20"/>
        </w:rPr>
      </w:pPr>
      <w:r>
        <w:rPr>
          <w:rFonts w:ascii="Arial" w:eastAsia="Arial" w:hAnsi="Arial" w:cs="Arial"/>
          <w:color w:val="000000"/>
          <w:sz w:val="20"/>
          <w:szCs w:val="20"/>
        </w:rPr>
        <w:t>This document contains requirements for an external, web-based system that will interact with 20/20 Delivery.  It will use the 20/20 Delivery business subsystem.</w:t>
      </w:r>
    </w:p>
    <w:p w14:paraId="38FF3BA3" w14:textId="77777777" w:rsidR="005761B8" w:rsidRDefault="005761B8">
      <w:pPr>
        <w:keepLines/>
        <w:widowControl w:val="0"/>
        <w:pBdr>
          <w:top w:val="nil"/>
          <w:left w:val="nil"/>
          <w:bottom w:val="nil"/>
          <w:right w:val="nil"/>
          <w:between w:val="nil"/>
        </w:pBdr>
        <w:spacing w:after="120"/>
        <w:ind w:left="720" w:hanging="720"/>
        <w:rPr>
          <w:color w:val="000000"/>
          <w:sz w:val="20"/>
          <w:szCs w:val="20"/>
        </w:rPr>
      </w:pPr>
      <w:bookmarkStart w:id="5" w:name="_tyjcwt" w:colFirst="0" w:colLast="0"/>
      <w:bookmarkEnd w:id="5"/>
    </w:p>
    <w:p w14:paraId="329FA4AC" w14:textId="77777777" w:rsidR="005761B8" w:rsidRDefault="00000000">
      <w:pPr>
        <w:pStyle w:val="Heading2"/>
        <w:numPr>
          <w:ilvl w:val="1"/>
          <w:numId w:val="1"/>
        </w:numPr>
      </w:pPr>
      <w:r>
        <w:t>References</w:t>
      </w:r>
    </w:p>
    <w:tbl>
      <w:tblPr>
        <w:tblStyle w:val="a"/>
        <w:tblW w:w="828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5400"/>
      </w:tblGrid>
      <w:tr w:rsidR="005761B8" w14:paraId="51E80AD5" w14:textId="77777777">
        <w:tc>
          <w:tcPr>
            <w:tcW w:w="2880" w:type="dxa"/>
          </w:tcPr>
          <w:p w14:paraId="317D26C3" w14:textId="77777777" w:rsidR="005761B8" w:rsidRDefault="00000000">
            <w:pPr>
              <w:spacing w:before="40" w:after="40"/>
              <w:rPr>
                <w:rFonts w:ascii="Arial" w:eastAsia="Arial" w:hAnsi="Arial" w:cs="Arial"/>
                <w:sz w:val="20"/>
                <w:szCs w:val="20"/>
              </w:rPr>
            </w:pPr>
            <w:bookmarkStart w:id="6" w:name="_3dy6vkm" w:colFirst="0" w:colLast="0"/>
            <w:bookmarkEnd w:id="6"/>
            <w:r>
              <w:rPr>
                <w:rFonts w:ascii="Arial" w:eastAsia="Arial" w:hAnsi="Arial" w:cs="Arial"/>
                <w:sz w:val="20"/>
                <w:szCs w:val="20"/>
              </w:rPr>
              <w:t>BR175.doc</w:t>
            </w:r>
          </w:p>
        </w:tc>
        <w:tc>
          <w:tcPr>
            <w:tcW w:w="5400" w:type="dxa"/>
          </w:tcPr>
          <w:p w14:paraId="2944DD3C" w14:textId="77777777" w:rsidR="005761B8" w:rsidRDefault="00000000">
            <w:pPr>
              <w:spacing w:before="40" w:after="40"/>
              <w:rPr>
                <w:rFonts w:ascii="Arial" w:eastAsia="Arial" w:hAnsi="Arial" w:cs="Arial"/>
                <w:sz w:val="20"/>
                <w:szCs w:val="20"/>
              </w:rPr>
            </w:pPr>
            <w:r>
              <w:rPr>
                <w:rFonts w:ascii="Arial" w:eastAsia="Arial" w:hAnsi="Arial" w:cs="Arial"/>
                <w:sz w:val="20"/>
                <w:szCs w:val="20"/>
              </w:rPr>
              <w:t>Functional requirements for the original Order Entry subsystem.</w:t>
            </w:r>
          </w:p>
        </w:tc>
      </w:tr>
      <w:tr w:rsidR="005761B8" w14:paraId="13CF0BC8" w14:textId="77777777">
        <w:tc>
          <w:tcPr>
            <w:tcW w:w="2880" w:type="dxa"/>
          </w:tcPr>
          <w:p w14:paraId="4DF46485" w14:textId="77777777" w:rsidR="005761B8" w:rsidRDefault="00000000">
            <w:pPr>
              <w:spacing w:before="40" w:after="40"/>
              <w:rPr>
                <w:rFonts w:ascii="Arial" w:eastAsia="Arial" w:hAnsi="Arial" w:cs="Arial"/>
                <w:sz w:val="20"/>
                <w:szCs w:val="20"/>
              </w:rPr>
            </w:pPr>
            <w:r>
              <w:rPr>
                <w:rFonts w:ascii="Arial" w:eastAsia="Arial" w:hAnsi="Arial" w:cs="Arial"/>
                <w:sz w:val="20"/>
                <w:szCs w:val="20"/>
              </w:rPr>
              <w:t>175-UseCase.doc</w:t>
            </w:r>
          </w:p>
        </w:tc>
        <w:tc>
          <w:tcPr>
            <w:tcW w:w="5400" w:type="dxa"/>
          </w:tcPr>
          <w:p w14:paraId="33C125AC" w14:textId="77777777" w:rsidR="005761B8" w:rsidRDefault="00000000">
            <w:pPr>
              <w:spacing w:before="40" w:after="40"/>
              <w:rPr>
                <w:rFonts w:ascii="Arial" w:eastAsia="Arial" w:hAnsi="Arial" w:cs="Arial"/>
                <w:sz w:val="20"/>
                <w:szCs w:val="20"/>
              </w:rPr>
            </w:pPr>
            <w:r>
              <w:rPr>
                <w:rFonts w:ascii="Arial" w:eastAsia="Arial" w:hAnsi="Arial" w:cs="Arial"/>
                <w:sz w:val="20"/>
                <w:szCs w:val="20"/>
              </w:rPr>
              <w:t>Use cases for BR175.</w:t>
            </w:r>
          </w:p>
        </w:tc>
      </w:tr>
      <w:tr w:rsidR="005761B8" w14:paraId="361B3B38" w14:textId="77777777">
        <w:tc>
          <w:tcPr>
            <w:tcW w:w="2880" w:type="dxa"/>
          </w:tcPr>
          <w:p w14:paraId="0903B866" w14:textId="77777777" w:rsidR="005761B8" w:rsidRDefault="00000000">
            <w:pPr>
              <w:spacing w:before="40" w:after="40"/>
              <w:rPr>
                <w:rFonts w:ascii="Arial" w:eastAsia="Arial" w:hAnsi="Arial" w:cs="Arial"/>
                <w:sz w:val="20"/>
                <w:szCs w:val="20"/>
              </w:rPr>
            </w:pPr>
            <w:r>
              <w:rPr>
                <w:rFonts w:ascii="Arial" w:eastAsia="Arial" w:hAnsi="Arial" w:cs="Arial"/>
                <w:sz w:val="20"/>
                <w:szCs w:val="20"/>
              </w:rPr>
              <w:t>SRD175.doc</w:t>
            </w:r>
          </w:p>
        </w:tc>
        <w:tc>
          <w:tcPr>
            <w:tcW w:w="5400" w:type="dxa"/>
          </w:tcPr>
          <w:p w14:paraId="6EC5D221" w14:textId="77777777" w:rsidR="005761B8" w:rsidRDefault="00000000">
            <w:pPr>
              <w:spacing w:before="40" w:after="40"/>
              <w:rPr>
                <w:rFonts w:ascii="Arial" w:eastAsia="Arial" w:hAnsi="Arial" w:cs="Arial"/>
                <w:sz w:val="20"/>
                <w:szCs w:val="20"/>
              </w:rPr>
            </w:pPr>
            <w:r>
              <w:rPr>
                <w:rFonts w:ascii="Arial" w:eastAsia="Arial" w:hAnsi="Arial" w:cs="Arial"/>
                <w:sz w:val="20"/>
                <w:szCs w:val="20"/>
              </w:rPr>
              <w:t>Software requirements for BR175.</w:t>
            </w:r>
          </w:p>
        </w:tc>
      </w:tr>
      <w:tr w:rsidR="005761B8" w14:paraId="45CB71B4" w14:textId="77777777">
        <w:tc>
          <w:tcPr>
            <w:tcW w:w="2880" w:type="dxa"/>
          </w:tcPr>
          <w:p w14:paraId="4DBB974E" w14:textId="77777777" w:rsidR="005761B8" w:rsidRDefault="00000000">
            <w:pPr>
              <w:spacing w:before="40" w:after="40"/>
              <w:rPr>
                <w:rFonts w:ascii="Arial" w:eastAsia="Arial" w:hAnsi="Arial" w:cs="Arial"/>
                <w:sz w:val="20"/>
                <w:szCs w:val="20"/>
              </w:rPr>
            </w:pPr>
            <w:r>
              <w:rPr>
                <w:rFonts w:ascii="Arial" w:eastAsia="Arial" w:hAnsi="Arial" w:cs="Arial"/>
                <w:sz w:val="20"/>
                <w:szCs w:val="20"/>
              </w:rPr>
              <w:t>Order Entry User Guide</w:t>
            </w:r>
          </w:p>
        </w:tc>
        <w:tc>
          <w:tcPr>
            <w:tcW w:w="5400" w:type="dxa"/>
          </w:tcPr>
          <w:p w14:paraId="30A85B83" w14:textId="77777777" w:rsidR="005761B8" w:rsidRDefault="00000000">
            <w:pPr>
              <w:spacing w:before="40" w:after="40"/>
              <w:rPr>
                <w:rFonts w:ascii="Arial" w:eastAsia="Arial" w:hAnsi="Arial" w:cs="Arial"/>
                <w:sz w:val="20"/>
                <w:szCs w:val="20"/>
              </w:rPr>
            </w:pPr>
            <w:r>
              <w:rPr>
                <w:rFonts w:ascii="Arial" w:eastAsia="Arial" w:hAnsi="Arial" w:cs="Arial"/>
                <w:sz w:val="20"/>
                <w:szCs w:val="20"/>
              </w:rPr>
              <w:t>User manual for Order Entry r1.0</w:t>
            </w:r>
          </w:p>
        </w:tc>
      </w:tr>
      <w:tr w:rsidR="005761B8" w14:paraId="37977CD6" w14:textId="77777777">
        <w:tc>
          <w:tcPr>
            <w:tcW w:w="2880" w:type="dxa"/>
          </w:tcPr>
          <w:p w14:paraId="28D5DA50" w14:textId="77777777" w:rsidR="005761B8" w:rsidRDefault="00000000">
            <w:pPr>
              <w:spacing w:before="40" w:after="40"/>
              <w:rPr>
                <w:rFonts w:ascii="Arial" w:eastAsia="Arial" w:hAnsi="Arial" w:cs="Arial"/>
                <w:sz w:val="20"/>
                <w:szCs w:val="20"/>
              </w:rPr>
            </w:pPr>
            <w:r>
              <w:rPr>
                <w:rFonts w:ascii="Arial" w:eastAsia="Arial" w:hAnsi="Arial" w:cs="Arial"/>
                <w:sz w:val="20"/>
                <w:szCs w:val="20"/>
              </w:rPr>
              <w:t>BR328</w:t>
            </w:r>
          </w:p>
        </w:tc>
        <w:tc>
          <w:tcPr>
            <w:tcW w:w="5400" w:type="dxa"/>
          </w:tcPr>
          <w:p w14:paraId="2F24F353" w14:textId="77777777" w:rsidR="005761B8" w:rsidRDefault="00000000">
            <w:pPr>
              <w:spacing w:before="40" w:after="40"/>
              <w:rPr>
                <w:rFonts w:ascii="Arial" w:eastAsia="Arial" w:hAnsi="Arial" w:cs="Arial"/>
                <w:sz w:val="20"/>
                <w:szCs w:val="20"/>
              </w:rPr>
            </w:pPr>
            <w:r>
              <w:rPr>
                <w:rFonts w:ascii="Arial" w:eastAsia="Arial" w:hAnsi="Arial" w:cs="Arial"/>
                <w:sz w:val="20"/>
                <w:szCs w:val="20"/>
              </w:rPr>
              <w:t xml:space="preserve">Business requirements for this Order Entry system. </w:t>
            </w:r>
          </w:p>
        </w:tc>
      </w:tr>
      <w:tr w:rsidR="005761B8" w14:paraId="47933A04" w14:textId="77777777">
        <w:tc>
          <w:tcPr>
            <w:tcW w:w="2880" w:type="dxa"/>
          </w:tcPr>
          <w:p w14:paraId="499CF4BC" w14:textId="77777777" w:rsidR="005761B8" w:rsidRDefault="00000000">
            <w:pPr>
              <w:spacing w:before="40" w:after="40"/>
              <w:rPr>
                <w:rFonts w:ascii="Arial" w:eastAsia="Arial" w:hAnsi="Arial" w:cs="Arial"/>
                <w:sz w:val="20"/>
                <w:szCs w:val="20"/>
              </w:rPr>
            </w:pPr>
            <w:r>
              <w:rPr>
                <w:rFonts w:ascii="Arial" w:eastAsia="Arial" w:hAnsi="Arial" w:cs="Arial"/>
                <w:sz w:val="20"/>
                <w:szCs w:val="20"/>
              </w:rPr>
              <w:t>UC328</w:t>
            </w:r>
          </w:p>
        </w:tc>
        <w:tc>
          <w:tcPr>
            <w:tcW w:w="5400" w:type="dxa"/>
          </w:tcPr>
          <w:p w14:paraId="2565A5B8" w14:textId="77777777" w:rsidR="005761B8" w:rsidRDefault="00000000">
            <w:pPr>
              <w:spacing w:before="40" w:after="40"/>
              <w:rPr>
                <w:rFonts w:ascii="Arial" w:eastAsia="Arial" w:hAnsi="Arial" w:cs="Arial"/>
                <w:sz w:val="20"/>
                <w:szCs w:val="20"/>
              </w:rPr>
            </w:pPr>
            <w:r>
              <w:rPr>
                <w:rFonts w:ascii="Arial" w:eastAsia="Arial" w:hAnsi="Arial" w:cs="Arial"/>
                <w:sz w:val="20"/>
                <w:szCs w:val="20"/>
              </w:rPr>
              <w:t>Use cases for BR328</w:t>
            </w:r>
          </w:p>
        </w:tc>
      </w:tr>
    </w:tbl>
    <w:p w14:paraId="762591CD" w14:textId="77777777" w:rsidR="005761B8" w:rsidRDefault="005761B8"/>
    <w:p w14:paraId="1A576A53" w14:textId="77777777" w:rsidR="005761B8" w:rsidRDefault="005761B8">
      <w:pPr>
        <w:keepLines/>
        <w:widowControl w:val="0"/>
        <w:pBdr>
          <w:top w:val="nil"/>
          <w:left w:val="nil"/>
          <w:bottom w:val="nil"/>
          <w:right w:val="nil"/>
          <w:between w:val="nil"/>
        </w:pBdr>
        <w:spacing w:after="120"/>
        <w:ind w:left="720" w:hanging="720"/>
        <w:rPr>
          <w:color w:val="000000"/>
          <w:sz w:val="20"/>
          <w:szCs w:val="20"/>
        </w:rPr>
      </w:pPr>
      <w:bookmarkStart w:id="7" w:name="_1t3h5sf" w:colFirst="0" w:colLast="0"/>
      <w:bookmarkEnd w:id="7"/>
    </w:p>
    <w:p w14:paraId="2696A794" w14:textId="77777777" w:rsidR="005761B8" w:rsidRDefault="00000000">
      <w:pPr>
        <w:pStyle w:val="Heading1"/>
        <w:numPr>
          <w:ilvl w:val="0"/>
          <w:numId w:val="1"/>
        </w:numPr>
      </w:pPr>
      <w:r>
        <w:t>Overview</w:t>
      </w:r>
    </w:p>
    <w:p w14:paraId="7CA79FCB" w14:textId="77777777" w:rsidR="005761B8" w:rsidRDefault="00000000">
      <w:pPr>
        <w:keepLines/>
        <w:widowControl w:val="0"/>
        <w:pBdr>
          <w:top w:val="nil"/>
          <w:left w:val="nil"/>
          <w:bottom w:val="nil"/>
          <w:right w:val="nil"/>
          <w:between w:val="nil"/>
        </w:pBdr>
        <w:spacing w:after="120"/>
        <w:ind w:left="720" w:hanging="720"/>
        <w:rPr>
          <w:rFonts w:ascii="Arial" w:eastAsia="Arial" w:hAnsi="Arial" w:cs="Arial"/>
          <w:color w:val="000000"/>
          <w:sz w:val="20"/>
          <w:szCs w:val="20"/>
        </w:rPr>
      </w:pPr>
      <w:r>
        <w:rPr>
          <w:rFonts w:ascii="Arial" w:eastAsia="Arial" w:hAnsi="Arial" w:cs="Arial"/>
          <w:color w:val="000000"/>
          <w:sz w:val="20"/>
          <w:szCs w:val="20"/>
        </w:rPr>
        <w:t xml:space="preserve">This document describes software requirements for a new attempt to productize Order Entry for 20/20 Delivery.  </w:t>
      </w:r>
    </w:p>
    <w:p w14:paraId="45AA3671" w14:textId="77777777" w:rsidR="005761B8" w:rsidRDefault="00000000">
      <w:pPr>
        <w:keepLines/>
        <w:widowControl w:val="0"/>
        <w:pBdr>
          <w:top w:val="nil"/>
          <w:left w:val="nil"/>
          <w:bottom w:val="nil"/>
          <w:right w:val="nil"/>
          <w:between w:val="nil"/>
        </w:pBdr>
        <w:spacing w:after="120"/>
        <w:ind w:left="720" w:hanging="720"/>
        <w:rPr>
          <w:rFonts w:ascii="Arial" w:eastAsia="Arial" w:hAnsi="Arial" w:cs="Arial"/>
          <w:color w:val="000000"/>
          <w:sz w:val="20"/>
          <w:szCs w:val="20"/>
        </w:rPr>
      </w:pPr>
      <w:r>
        <w:rPr>
          <w:rFonts w:ascii="Arial" w:eastAsia="Arial" w:hAnsi="Arial" w:cs="Arial"/>
          <w:color w:val="000000"/>
          <w:sz w:val="20"/>
          <w:szCs w:val="20"/>
        </w:rPr>
        <w:t xml:space="preserve">20/20 Delivery Order Entry System 1.0 was an external, web-based system described in BR175, SRD175, UC175 and Order Entry User Guide.  Order Entry 1.0 was developed in early 2007 but there were no </w:t>
      </w:r>
      <w:proofErr w:type="gramStart"/>
      <w:r>
        <w:rPr>
          <w:rFonts w:ascii="Arial" w:eastAsia="Arial" w:hAnsi="Arial" w:cs="Arial"/>
          <w:color w:val="000000"/>
          <w:sz w:val="20"/>
          <w:szCs w:val="20"/>
        </w:rPr>
        <w:t>sales</w:t>
      </w:r>
      <w:proofErr w:type="gramEnd"/>
      <w:r>
        <w:rPr>
          <w:rFonts w:ascii="Arial" w:eastAsia="Arial" w:hAnsi="Arial" w:cs="Arial"/>
          <w:color w:val="000000"/>
          <w:sz w:val="20"/>
          <w:szCs w:val="20"/>
        </w:rPr>
        <w:t xml:space="preserve"> and the product was never made Generally Available.  A Release Candidate was deployed briefly at Wilson Supply Company but was used for dispatch (</w:t>
      </w:r>
      <w:proofErr w:type="gramStart"/>
      <w:r>
        <w:rPr>
          <w:rFonts w:ascii="Arial" w:eastAsia="Arial" w:hAnsi="Arial" w:cs="Arial"/>
          <w:color w:val="000000"/>
          <w:sz w:val="20"/>
          <w:szCs w:val="20"/>
        </w:rPr>
        <w:t>i.e.</w:t>
      </w:r>
      <w:proofErr w:type="gramEnd"/>
      <w:r>
        <w:rPr>
          <w:rFonts w:ascii="Arial" w:eastAsia="Arial" w:hAnsi="Arial" w:cs="Arial"/>
          <w:color w:val="000000"/>
          <w:sz w:val="20"/>
          <w:szCs w:val="20"/>
        </w:rPr>
        <w:t xml:space="preserve"> to modify promise dates and re-sequence orders in routes) rather than for order entry and order management.  The last Release Candidate build was 15 </w:t>
      </w:r>
      <w:proofErr w:type="gramStart"/>
      <w:r>
        <w:rPr>
          <w:rFonts w:ascii="Arial" w:eastAsia="Arial" w:hAnsi="Arial" w:cs="Arial"/>
          <w:color w:val="000000"/>
          <w:sz w:val="20"/>
          <w:szCs w:val="20"/>
        </w:rPr>
        <w:t>April,</w:t>
      </w:r>
      <w:proofErr w:type="gramEnd"/>
      <w:r>
        <w:rPr>
          <w:rFonts w:ascii="Arial" w:eastAsia="Arial" w:hAnsi="Arial" w:cs="Arial"/>
          <w:color w:val="000000"/>
          <w:sz w:val="20"/>
          <w:szCs w:val="20"/>
        </w:rPr>
        <w:t xml:space="preserve"> 2008 and end-of-life was announced December, 2008.  </w:t>
      </w:r>
    </w:p>
    <w:p w14:paraId="2DF76518" w14:textId="77777777" w:rsidR="005761B8" w:rsidRDefault="00000000">
      <w:pPr>
        <w:keepLines/>
        <w:widowControl w:val="0"/>
        <w:pBdr>
          <w:top w:val="nil"/>
          <w:left w:val="nil"/>
          <w:bottom w:val="nil"/>
          <w:right w:val="nil"/>
          <w:between w:val="nil"/>
        </w:pBdr>
        <w:spacing w:after="120"/>
        <w:ind w:left="720" w:hanging="720"/>
        <w:rPr>
          <w:rFonts w:ascii="Arial" w:eastAsia="Arial" w:hAnsi="Arial" w:cs="Arial"/>
          <w:color w:val="000000"/>
          <w:sz w:val="20"/>
          <w:szCs w:val="20"/>
        </w:rPr>
      </w:pPr>
      <w:r>
        <w:rPr>
          <w:rFonts w:ascii="Arial" w:eastAsia="Arial" w:hAnsi="Arial" w:cs="Arial"/>
          <w:color w:val="000000"/>
          <w:sz w:val="20"/>
          <w:szCs w:val="20"/>
        </w:rPr>
        <w:t xml:space="preserve">Order Entry 1.0 was not embraced by our user community, it did not target the needs of a particular user group, it contained features that were </w:t>
      </w:r>
      <w:proofErr w:type="gramStart"/>
      <w:r>
        <w:rPr>
          <w:rFonts w:ascii="Arial" w:eastAsia="Arial" w:hAnsi="Arial" w:cs="Arial"/>
          <w:color w:val="000000"/>
          <w:sz w:val="20"/>
          <w:szCs w:val="20"/>
        </w:rPr>
        <w:t>not-essential</w:t>
      </w:r>
      <w:proofErr w:type="gramEnd"/>
      <w:r>
        <w:rPr>
          <w:rFonts w:ascii="Arial" w:eastAsia="Arial" w:hAnsi="Arial" w:cs="Arial"/>
          <w:color w:val="000000"/>
          <w:sz w:val="20"/>
          <w:szCs w:val="20"/>
        </w:rPr>
        <w:t xml:space="preserve"> to order entry and yet lacked core features that kept it from providing a complete solution.</w:t>
      </w:r>
    </w:p>
    <w:p w14:paraId="06EE0D9C" w14:textId="77777777" w:rsidR="005761B8" w:rsidRDefault="00000000">
      <w:pPr>
        <w:keepLines/>
        <w:widowControl w:val="0"/>
        <w:pBdr>
          <w:top w:val="nil"/>
          <w:left w:val="nil"/>
          <w:bottom w:val="nil"/>
          <w:right w:val="nil"/>
          <w:between w:val="nil"/>
        </w:pBdr>
        <w:spacing w:after="120"/>
        <w:ind w:left="720" w:hanging="720"/>
        <w:rPr>
          <w:rFonts w:ascii="Arial" w:eastAsia="Arial" w:hAnsi="Arial" w:cs="Arial"/>
          <w:color w:val="000000"/>
          <w:sz w:val="20"/>
          <w:szCs w:val="20"/>
        </w:rPr>
      </w:pPr>
      <w:r>
        <w:rPr>
          <w:rFonts w:ascii="Arial" w:eastAsia="Arial" w:hAnsi="Arial" w:cs="Arial"/>
          <w:color w:val="000000"/>
          <w:sz w:val="20"/>
          <w:szCs w:val="20"/>
        </w:rPr>
        <w:t xml:space="preserve">The next generation of Order Entry shall be biased towards customers that do not have Enterprise Adaptors.  These customers have poorly automated order management </w:t>
      </w:r>
      <w:proofErr w:type="gramStart"/>
      <w:r>
        <w:rPr>
          <w:rFonts w:ascii="Arial" w:eastAsia="Arial" w:hAnsi="Arial" w:cs="Arial"/>
          <w:color w:val="000000"/>
          <w:sz w:val="20"/>
          <w:szCs w:val="20"/>
        </w:rPr>
        <w:t>systems;</w:t>
      </w:r>
      <w:proofErr w:type="gramEnd"/>
      <w:r>
        <w:rPr>
          <w:rFonts w:ascii="Arial" w:eastAsia="Arial" w:hAnsi="Arial" w:cs="Arial"/>
          <w:color w:val="000000"/>
          <w:sz w:val="20"/>
          <w:szCs w:val="20"/>
        </w:rPr>
        <w:t xml:space="preserve"> e.g. where verbal or FAX requests are currently transcribed into spreadsheets for execution by operations.    These are small companies that need 20/20 Delivery but have no other means to create, edit or cancel 20/20 Delivery orders, </w:t>
      </w:r>
      <w:proofErr w:type="gramStart"/>
      <w:r>
        <w:rPr>
          <w:rFonts w:ascii="Arial" w:eastAsia="Arial" w:hAnsi="Arial" w:cs="Arial"/>
          <w:color w:val="000000"/>
          <w:sz w:val="20"/>
          <w:szCs w:val="20"/>
        </w:rPr>
        <w:t>customers</w:t>
      </w:r>
      <w:proofErr w:type="gramEnd"/>
      <w:r>
        <w:rPr>
          <w:rFonts w:ascii="Arial" w:eastAsia="Arial" w:hAnsi="Arial" w:cs="Arial"/>
          <w:color w:val="000000"/>
          <w:sz w:val="20"/>
          <w:szCs w:val="20"/>
        </w:rPr>
        <w:t xml:space="preserve"> and items.  Order Entry shall be the sole entry point for order creation and 20/20 Delivery shall serve as the order management system of record and the means for controlling execution of services.  </w:t>
      </w:r>
    </w:p>
    <w:p w14:paraId="758CBC83" w14:textId="77777777" w:rsidR="005761B8" w:rsidRDefault="00000000">
      <w:pPr>
        <w:keepLines/>
        <w:widowControl w:val="0"/>
        <w:pBdr>
          <w:top w:val="nil"/>
          <w:left w:val="nil"/>
          <w:bottom w:val="nil"/>
          <w:right w:val="nil"/>
          <w:between w:val="nil"/>
        </w:pBdr>
        <w:spacing w:after="120"/>
        <w:ind w:left="720" w:hanging="720"/>
        <w:rPr>
          <w:rFonts w:ascii="Arial" w:eastAsia="Arial" w:hAnsi="Arial" w:cs="Arial"/>
          <w:color w:val="000000"/>
          <w:sz w:val="20"/>
          <w:szCs w:val="20"/>
        </w:rPr>
      </w:pPr>
      <w:r>
        <w:rPr>
          <w:rFonts w:ascii="Arial" w:eastAsia="Arial" w:hAnsi="Arial" w:cs="Arial"/>
          <w:color w:val="000000"/>
          <w:sz w:val="20"/>
          <w:szCs w:val="20"/>
        </w:rPr>
        <w:lastRenderedPageBreak/>
        <w:t xml:space="preserve">Workflow shall be optimized for rapid order creation.  Users shall be required to enter as little data at the time of order creation as possible using lookup lists of products and customers and configurable defaults wherever feasible.  The product should look and feel generic, suitable for a range of industries and support both same-day and next-day service models.  Where possible, the system should limit the number of screens offered; reuse and connect them dynamically with links, depending </w:t>
      </w:r>
      <w:proofErr w:type="gramStart"/>
      <w:r>
        <w:rPr>
          <w:rFonts w:ascii="Arial" w:eastAsia="Arial" w:hAnsi="Arial" w:cs="Arial"/>
          <w:color w:val="000000"/>
          <w:sz w:val="20"/>
          <w:szCs w:val="20"/>
        </w:rPr>
        <w:t>of</w:t>
      </w:r>
      <w:proofErr w:type="gramEnd"/>
      <w:r>
        <w:rPr>
          <w:rFonts w:ascii="Arial" w:eastAsia="Arial" w:hAnsi="Arial" w:cs="Arial"/>
          <w:color w:val="000000"/>
          <w:sz w:val="20"/>
          <w:szCs w:val="20"/>
        </w:rPr>
        <w:t xml:space="preserve"> context.  Wherever possible, the system shall limit the number of fields offered to data elements that appear on the mobile computer.</w:t>
      </w:r>
    </w:p>
    <w:p w14:paraId="3328D930" w14:textId="77777777" w:rsidR="005761B8" w:rsidRDefault="00000000">
      <w:pPr>
        <w:keepLines/>
        <w:widowControl w:val="0"/>
        <w:pBdr>
          <w:top w:val="nil"/>
          <w:left w:val="nil"/>
          <w:bottom w:val="nil"/>
          <w:right w:val="nil"/>
          <w:between w:val="nil"/>
        </w:pBdr>
        <w:spacing w:after="120"/>
        <w:ind w:left="720" w:hanging="720"/>
        <w:rPr>
          <w:rFonts w:ascii="Arial" w:eastAsia="Arial" w:hAnsi="Arial" w:cs="Arial"/>
          <w:color w:val="000000"/>
          <w:sz w:val="20"/>
          <w:szCs w:val="20"/>
        </w:rPr>
      </w:pPr>
      <w:r>
        <w:rPr>
          <w:rFonts w:ascii="Arial" w:eastAsia="Arial" w:hAnsi="Arial" w:cs="Arial"/>
          <w:color w:val="000000"/>
          <w:sz w:val="20"/>
          <w:szCs w:val="20"/>
        </w:rPr>
        <w:t xml:space="preserve">The system shall add the concept of Bill-To and Ship-To customers as required by couriers and other service-oriented, </w:t>
      </w:r>
      <w:proofErr w:type="gramStart"/>
      <w:r>
        <w:rPr>
          <w:rFonts w:ascii="Arial" w:eastAsia="Arial" w:hAnsi="Arial" w:cs="Arial"/>
          <w:color w:val="000000"/>
          <w:sz w:val="20"/>
          <w:szCs w:val="20"/>
        </w:rPr>
        <w:t>third party</w:t>
      </w:r>
      <w:proofErr w:type="gramEnd"/>
      <w:r>
        <w:rPr>
          <w:rFonts w:ascii="Arial" w:eastAsia="Arial" w:hAnsi="Arial" w:cs="Arial"/>
          <w:color w:val="000000"/>
          <w:sz w:val="20"/>
          <w:szCs w:val="20"/>
        </w:rPr>
        <w:t xml:space="preserve"> logistics providers.      </w:t>
      </w:r>
    </w:p>
    <w:p w14:paraId="4120D9FC" w14:textId="77777777" w:rsidR="005761B8" w:rsidRDefault="00000000">
      <w:pPr>
        <w:keepLines/>
        <w:widowControl w:val="0"/>
        <w:pBdr>
          <w:top w:val="nil"/>
          <w:left w:val="nil"/>
          <w:bottom w:val="nil"/>
          <w:right w:val="nil"/>
          <w:between w:val="nil"/>
        </w:pBdr>
        <w:spacing w:after="120"/>
        <w:ind w:left="720" w:hanging="720"/>
        <w:rPr>
          <w:rFonts w:ascii="Arial" w:eastAsia="Arial" w:hAnsi="Arial" w:cs="Arial"/>
          <w:color w:val="000000"/>
          <w:sz w:val="20"/>
          <w:szCs w:val="20"/>
        </w:rPr>
      </w:pPr>
      <w:r>
        <w:rPr>
          <w:rFonts w:ascii="Arial" w:eastAsia="Arial" w:hAnsi="Arial" w:cs="Arial"/>
          <w:color w:val="000000"/>
          <w:sz w:val="20"/>
          <w:szCs w:val="20"/>
        </w:rPr>
        <w:t xml:space="preserve">Order Entry must be two </w:t>
      </w:r>
      <w:proofErr w:type="gramStart"/>
      <w:r>
        <w:rPr>
          <w:rFonts w:ascii="Arial" w:eastAsia="Arial" w:hAnsi="Arial" w:cs="Arial"/>
          <w:color w:val="000000"/>
          <w:sz w:val="20"/>
          <w:szCs w:val="20"/>
        </w:rPr>
        <w:t>way</w:t>
      </w:r>
      <w:proofErr w:type="gramEnd"/>
      <w:r>
        <w:rPr>
          <w:rFonts w:ascii="Arial" w:eastAsia="Arial" w:hAnsi="Arial" w:cs="Arial"/>
          <w:color w:val="000000"/>
          <w:sz w:val="20"/>
          <w:szCs w:val="20"/>
        </w:rPr>
        <w:t xml:space="preserve"> to be successful.  It shall add generic reporting capabilities, optimized to support rapid manual data entry from 20/20 Delivery to backend accounting packages.</w:t>
      </w:r>
    </w:p>
    <w:p w14:paraId="24576055" w14:textId="77777777" w:rsidR="005761B8" w:rsidRDefault="00000000">
      <w:pPr>
        <w:keepLines/>
        <w:widowControl w:val="0"/>
        <w:pBdr>
          <w:top w:val="nil"/>
          <w:left w:val="nil"/>
          <w:bottom w:val="nil"/>
          <w:right w:val="nil"/>
          <w:between w:val="nil"/>
        </w:pBdr>
        <w:spacing w:after="120"/>
        <w:ind w:left="720" w:hanging="720"/>
        <w:rPr>
          <w:rFonts w:ascii="Arial" w:eastAsia="Arial" w:hAnsi="Arial" w:cs="Arial"/>
          <w:color w:val="000000"/>
          <w:sz w:val="20"/>
          <w:szCs w:val="20"/>
        </w:rPr>
      </w:pPr>
      <w:r>
        <w:rPr>
          <w:rFonts w:ascii="Arial" w:eastAsia="Arial" w:hAnsi="Arial" w:cs="Arial"/>
          <w:color w:val="000000"/>
          <w:sz w:val="20"/>
          <w:szCs w:val="20"/>
        </w:rPr>
        <w:t xml:space="preserve">The system shall exclude all non-essential features such as location, </w:t>
      </w:r>
      <w:proofErr w:type="gramStart"/>
      <w:r>
        <w:rPr>
          <w:rFonts w:ascii="Arial" w:eastAsia="Arial" w:hAnsi="Arial" w:cs="Arial"/>
          <w:color w:val="000000"/>
          <w:sz w:val="20"/>
          <w:szCs w:val="20"/>
        </w:rPr>
        <w:t>dispatch</w:t>
      </w:r>
      <w:proofErr w:type="gramEnd"/>
      <w:r>
        <w:rPr>
          <w:rFonts w:ascii="Arial" w:eastAsia="Arial" w:hAnsi="Arial" w:cs="Arial"/>
          <w:color w:val="000000"/>
          <w:sz w:val="20"/>
          <w:szCs w:val="20"/>
        </w:rPr>
        <w:t xml:space="preserve"> and routing, many of which are now adequately served by product features such as Dispatch Board.  In first release, the system shall exclude payments and item pricing.  While powerful, payments processing adds considerable additional complexity and may be added to Order Entry in the future, once the product has proven itself in the </w:t>
      </w:r>
      <w:proofErr w:type="gramStart"/>
      <w:r>
        <w:rPr>
          <w:rFonts w:ascii="Arial" w:eastAsia="Arial" w:hAnsi="Arial" w:cs="Arial"/>
          <w:color w:val="000000"/>
          <w:sz w:val="20"/>
          <w:szCs w:val="20"/>
        </w:rPr>
        <w:t>market place</w:t>
      </w:r>
      <w:proofErr w:type="gramEnd"/>
      <w:r>
        <w:rPr>
          <w:rFonts w:ascii="Arial" w:eastAsia="Arial" w:hAnsi="Arial" w:cs="Arial"/>
          <w:color w:val="000000"/>
          <w:sz w:val="20"/>
          <w:szCs w:val="20"/>
        </w:rPr>
        <w:t xml:space="preserve">. </w:t>
      </w:r>
    </w:p>
    <w:p w14:paraId="471750CE" w14:textId="77777777" w:rsidR="005761B8" w:rsidRDefault="005761B8">
      <w:pPr>
        <w:keepLines/>
        <w:widowControl w:val="0"/>
        <w:pBdr>
          <w:top w:val="nil"/>
          <w:left w:val="nil"/>
          <w:bottom w:val="nil"/>
          <w:right w:val="nil"/>
          <w:between w:val="nil"/>
        </w:pBdr>
        <w:spacing w:after="120"/>
        <w:ind w:left="720" w:hanging="720"/>
        <w:rPr>
          <w:color w:val="000000"/>
          <w:sz w:val="20"/>
          <w:szCs w:val="20"/>
        </w:rPr>
      </w:pPr>
      <w:bookmarkStart w:id="8" w:name="_4d34og8" w:colFirst="0" w:colLast="0"/>
      <w:bookmarkEnd w:id="8"/>
    </w:p>
    <w:p w14:paraId="6483C3F4" w14:textId="77777777" w:rsidR="005761B8" w:rsidRDefault="00000000">
      <w:pPr>
        <w:pStyle w:val="Heading1"/>
        <w:numPr>
          <w:ilvl w:val="0"/>
          <w:numId w:val="1"/>
        </w:numPr>
      </w:pPr>
      <w:r>
        <w:t>Pre-existing System Summary</w:t>
      </w:r>
    </w:p>
    <w:p w14:paraId="2E014EAB" w14:textId="77777777" w:rsidR="005761B8" w:rsidRDefault="00000000">
      <w:pPr>
        <w:keepLines/>
        <w:widowControl w:val="0"/>
        <w:pBdr>
          <w:top w:val="nil"/>
          <w:left w:val="nil"/>
          <w:bottom w:val="nil"/>
          <w:right w:val="nil"/>
          <w:between w:val="nil"/>
        </w:pBdr>
        <w:spacing w:after="120"/>
        <w:ind w:left="720" w:hanging="720"/>
        <w:rPr>
          <w:rFonts w:ascii="Arial" w:eastAsia="Arial" w:hAnsi="Arial" w:cs="Arial"/>
          <w:color w:val="000000"/>
          <w:sz w:val="20"/>
          <w:szCs w:val="20"/>
        </w:rPr>
      </w:pPr>
      <w:bookmarkStart w:id="9" w:name="_2s8eyo1" w:colFirst="0" w:colLast="0"/>
      <w:bookmarkEnd w:id="9"/>
      <w:r>
        <w:rPr>
          <w:rFonts w:ascii="Arial" w:eastAsia="Arial" w:hAnsi="Arial" w:cs="Arial"/>
          <w:color w:val="000000"/>
          <w:sz w:val="20"/>
          <w:szCs w:val="20"/>
        </w:rPr>
        <w:t>See Overview and References.</w:t>
      </w:r>
    </w:p>
    <w:p w14:paraId="0333C699" w14:textId="77777777" w:rsidR="005761B8" w:rsidRDefault="00000000">
      <w:pPr>
        <w:pStyle w:val="Heading1"/>
        <w:numPr>
          <w:ilvl w:val="0"/>
          <w:numId w:val="1"/>
        </w:numPr>
      </w:pPr>
      <w:r>
        <w:t>Assumptions and Constraints</w:t>
      </w:r>
    </w:p>
    <w:p w14:paraId="74569234" w14:textId="77777777" w:rsidR="005761B8" w:rsidRDefault="00000000">
      <w:pPr>
        <w:rPr>
          <w:sz w:val="20"/>
          <w:szCs w:val="20"/>
        </w:rPr>
      </w:pPr>
      <w:r>
        <w:rPr>
          <w:rFonts w:ascii="Arial" w:eastAsia="Arial" w:hAnsi="Arial" w:cs="Arial"/>
        </w:rPr>
        <w:tab/>
      </w:r>
      <w:r>
        <w:rPr>
          <w:rFonts w:ascii="Arial" w:eastAsia="Arial" w:hAnsi="Arial" w:cs="Arial"/>
          <w:sz w:val="20"/>
          <w:szCs w:val="20"/>
        </w:rPr>
        <w:t>We assume that Order Entry is designed for SaaS deployments only.</w:t>
      </w:r>
    </w:p>
    <w:p w14:paraId="3833BEB1" w14:textId="77777777" w:rsidR="005761B8" w:rsidRDefault="005761B8">
      <w:pPr>
        <w:keepLines/>
        <w:widowControl w:val="0"/>
        <w:pBdr>
          <w:top w:val="nil"/>
          <w:left w:val="nil"/>
          <w:bottom w:val="nil"/>
          <w:right w:val="nil"/>
          <w:between w:val="nil"/>
        </w:pBdr>
        <w:spacing w:after="120"/>
        <w:ind w:left="720" w:hanging="720"/>
        <w:rPr>
          <w:color w:val="000000"/>
          <w:sz w:val="20"/>
          <w:szCs w:val="20"/>
        </w:rPr>
      </w:pPr>
    </w:p>
    <w:p w14:paraId="34276923" w14:textId="77777777" w:rsidR="005761B8" w:rsidRDefault="00000000">
      <w:pPr>
        <w:pStyle w:val="Heading1"/>
        <w:numPr>
          <w:ilvl w:val="0"/>
          <w:numId w:val="1"/>
        </w:numPr>
      </w:pPr>
      <w:bookmarkStart w:id="10" w:name="_17dp8vu" w:colFirst="0" w:colLast="0"/>
      <w:bookmarkEnd w:id="10"/>
      <w:r>
        <w:br w:type="page"/>
      </w:r>
      <w:r>
        <w:lastRenderedPageBreak/>
        <w:t>Software Requirements</w:t>
      </w:r>
    </w:p>
    <w:p w14:paraId="66F93F93" w14:textId="77777777" w:rsidR="005761B8" w:rsidRDefault="005761B8">
      <w:pPr>
        <w:keepLines/>
        <w:widowControl w:val="0"/>
        <w:pBdr>
          <w:top w:val="nil"/>
          <w:left w:val="nil"/>
          <w:bottom w:val="nil"/>
          <w:right w:val="nil"/>
          <w:between w:val="nil"/>
        </w:pBdr>
        <w:spacing w:after="120"/>
        <w:ind w:left="720" w:hanging="720"/>
        <w:rPr>
          <w:color w:val="000000"/>
          <w:sz w:val="20"/>
          <w:szCs w:val="20"/>
        </w:rPr>
      </w:pPr>
      <w:bookmarkStart w:id="11" w:name="_3rdcrjn" w:colFirst="0" w:colLast="0"/>
      <w:bookmarkEnd w:id="11"/>
    </w:p>
    <w:p w14:paraId="0308DEC5" w14:textId="77777777" w:rsidR="005761B8" w:rsidRDefault="00000000">
      <w:pPr>
        <w:pStyle w:val="Heading2"/>
        <w:numPr>
          <w:ilvl w:val="1"/>
          <w:numId w:val="1"/>
        </w:numPr>
      </w:pPr>
      <w:r>
        <w:t>General Requirements</w:t>
      </w:r>
    </w:p>
    <w:p w14:paraId="0656E26B" w14:textId="77777777" w:rsidR="005761B8" w:rsidRDefault="005761B8"/>
    <w:p w14:paraId="4E38D4DA"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support internationalization.</w:t>
      </w:r>
    </w:p>
    <w:p w14:paraId="754A7F95"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first product release shall support US English and UK English.</w:t>
      </w:r>
    </w:p>
    <w:p w14:paraId="460D6439" w14:textId="77777777" w:rsidR="005761B8" w:rsidRPr="00BC4290" w:rsidRDefault="00000000">
      <w:pPr>
        <w:numPr>
          <w:ilvl w:val="0"/>
          <w:numId w:val="2"/>
        </w:numPr>
        <w:pBdr>
          <w:top w:val="nil"/>
          <w:left w:val="nil"/>
          <w:bottom w:val="nil"/>
          <w:right w:val="nil"/>
          <w:between w:val="nil"/>
        </w:pBdr>
        <w:rPr>
          <w:rFonts w:ascii="Arial" w:eastAsia="Arial" w:hAnsi="Arial" w:cs="Arial"/>
          <w:color w:val="000000"/>
          <w:sz w:val="20"/>
          <w:szCs w:val="20"/>
          <w:highlight w:val="red"/>
        </w:rPr>
      </w:pPr>
      <w:r w:rsidRPr="00BC4290">
        <w:rPr>
          <w:rFonts w:ascii="Arial" w:eastAsia="Arial" w:hAnsi="Arial" w:cs="Arial"/>
          <w:color w:val="000000"/>
          <w:sz w:val="20"/>
          <w:szCs w:val="20"/>
          <w:highlight w:val="red"/>
        </w:rPr>
        <w:t xml:space="preserve">The system shall be able to be deployed in all SaaS deployment environments that 20/20 Delivery supports.  </w:t>
      </w:r>
    </w:p>
    <w:p w14:paraId="0ACACA88"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be usable via Microsoft Internet Explorer 7.0 or later.</w:t>
      </w:r>
    </w:p>
    <w:p w14:paraId="20C8857F" w14:textId="77777777" w:rsidR="005761B8" w:rsidRPr="00BC4290" w:rsidRDefault="00000000">
      <w:pPr>
        <w:numPr>
          <w:ilvl w:val="0"/>
          <w:numId w:val="2"/>
        </w:numPr>
        <w:pBdr>
          <w:top w:val="nil"/>
          <w:left w:val="nil"/>
          <w:bottom w:val="nil"/>
          <w:right w:val="nil"/>
          <w:between w:val="nil"/>
        </w:pBdr>
        <w:rPr>
          <w:rFonts w:ascii="Arial" w:eastAsia="Arial" w:hAnsi="Arial" w:cs="Arial"/>
          <w:color w:val="000000"/>
          <w:sz w:val="20"/>
          <w:szCs w:val="20"/>
          <w:highlight w:val="red"/>
        </w:rPr>
      </w:pPr>
      <w:r w:rsidRPr="00BC4290">
        <w:rPr>
          <w:rFonts w:ascii="Arial" w:eastAsia="Arial" w:hAnsi="Arial" w:cs="Arial"/>
          <w:color w:val="000000"/>
          <w:sz w:val="20"/>
          <w:szCs w:val="20"/>
          <w:highlight w:val="red"/>
        </w:rPr>
        <w:t>The system shall provide an Order Entry option as a component of the 20/20 Delivery License so that system components can detect if 20/20 Delivery is configured for Order Entry.</w:t>
      </w:r>
    </w:p>
    <w:p w14:paraId="47B6148E"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del w:id="12" w:author="tgallie" w:date="2018-05-24T12:31:00Z">
        <w:r>
          <w:rPr>
            <w:rFonts w:ascii="Arial" w:eastAsia="Arial" w:hAnsi="Arial" w:cs="Arial"/>
            <w:color w:val="000000"/>
            <w:sz w:val="20"/>
            <w:szCs w:val="20"/>
          </w:rPr>
          <w:delText>The system shall prevent users from saving data that has been modified by other users since it was presented to them. For instance, if user 1 displays an order for editing, then user 2 modifies that order, user 1 would be prevented from saving his changes if they conflict with user 2 changes.</w:delText>
        </w:r>
      </w:del>
    </w:p>
    <w:p w14:paraId="2F3F6700"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 system shall provide a way for authorized users to log on by providing a valid </w:t>
      </w:r>
      <w:proofErr w:type="gramStart"/>
      <w:r>
        <w:rPr>
          <w:rFonts w:ascii="Arial" w:eastAsia="Arial" w:hAnsi="Arial" w:cs="Arial"/>
          <w:color w:val="000000"/>
          <w:sz w:val="20"/>
          <w:szCs w:val="20"/>
        </w:rPr>
        <w:t>user name</w:t>
      </w:r>
      <w:proofErr w:type="gramEnd"/>
      <w:r>
        <w:rPr>
          <w:rFonts w:ascii="Arial" w:eastAsia="Arial" w:hAnsi="Arial" w:cs="Arial"/>
          <w:color w:val="000000"/>
          <w:sz w:val="20"/>
          <w:szCs w:val="20"/>
        </w:rPr>
        <w:t xml:space="preserve">/password pair.  </w:t>
      </w:r>
    </w:p>
    <w:p w14:paraId="2E5F358E"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provide contact sensitive Help.</w:t>
      </w:r>
    </w:p>
    <w:p w14:paraId="1596582A" w14:textId="77777777" w:rsidR="005761B8" w:rsidRDefault="005761B8">
      <w:pPr>
        <w:pBdr>
          <w:top w:val="nil"/>
          <w:left w:val="nil"/>
          <w:bottom w:val="nil"/>
          <w:right w:val="nil"/>
          <w:between w:val="nil"/>
        </w:pBdr>
        <w:rPr>
          <w:rFonts w:ascii="Arial" w:eastAsia="Arial" w:hAnsi="Arial" w:cs="Arial"/>
          <w:color w:val="000000"/>
          <w:sz w:val="20"/>
          <w:szCs w:val="20"/>
          <w:highlight w:val="yellow"/>
        </w:rPr>
      </w:pPr>
    </w:p>
    <w:p w14:paraId="43C0F2FD" w14:textId="77777777" w:rsidR="005761B8" w:rsidRDefault="005761B8">
      <w:pPr>
        <w:pBdr>
          <w:top w:val="nil"/>
          <w:left w:val="nil"/>
          <w:bottom w:val="nil"/>
          <w:right w:val="nil"/>
          <w:between w:val="nil"/>
        </w:pBdr>
        <w:rPr>
          <w:color w:val="000000"/>
        </w:rPr>
      </w:pPr>
      <w:bookmarkStart w:id="13" w:name="_26in1rg" w:colFirst="0" w:colLast="0"/>
      <w:bookmarkEnd w:id="13"/>
    </w:p>
    <w:p w14:paraId="5C36A26F" w14:textId="77777777" w:rsidR="005761B8" w:rsidRDefault="00000000">
      <w:pPr>
        <w:pStyle w:val="Heading2"/>
        <w:numPr>
          <w:ilvl w:val="1"/>
          <w:numId w:val="1"/>
        </w:numPr>
      </w:pPr>
      <w:r>
        <w:t>Processing Customers, Addresses, and Contacts</w:t>
      </w:r>
    </w:p>
    <w:p w14:paraId="370263F3" w14:textId="77777777" w:rsidR="005761B8" w:rsidRDefault="005761B8"/>
    <w:p w14:paraId="71C14322"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provide a means to add a new customer to the database.</w:t>
      </w:r>
    </w:p>
    <w:p w14:paraId="1E3951BC"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provide a means to edit a customer to the database.</w:t>
      </w:r>
    </w:p>
    <w:p w14:paraId="18015FCF"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provide a means to delete a customer from the database, so long as that customer has no orders.</w:t>
      </w:r>
    </w:p>
    <w:p w14:paraId="07C538C2"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provide a configurable means to automatically generate a unique Customer Number when adding a new customer.</w:t>
      </w:r>
    </w:p>
    <w:p w14:paraId="341F1290" w14:textId="77777777" w:rsidR="005761B8" w:rsidRPr="00BC4290" w:rsidRDefault="00000000">
      <w:pPr>
        <w:numPr>
          <w:ilvl w:val="0"/>
          <w:numId w:val="2"/>
        </w:numPr>
        <w:pBdr>
          <w:top w:val="nil"/>
          <w:left w:val="nil"/>
          <w:bottom w:val="nil"/>
          <w:right w:val="nil"/>
          <w:between w:val="nil"/>
        </w:pBdr>
        <w:rPr>
          <w:rFonts w:ascii="Arial" w:eastAsia="Arial" w:hAnsi="Arial" w:cs="Arial"/>
          <w:color w:val="000000"/>
          <w:sz w:val="20"/>
          <w:szCs w:val="20"/>
          <w:highlight w:val="red"/>
        </w:rPr>
      </w:pPr>
      <w:r w:rsidRPr="00BC4290">
        <w:rPr>
          <w:rFonts w:ascii="Arial" w:eastAsia="Arial" w:hAnsi="Arial" w:cs="Arial"/>
          <w:color w:val="000000"/>
          <w:sz w:val="20"/>
          <w:szCs w:val="20"/>
          <w:highlight w:val="red"/>
        </w:rPr>
        <w:t xml:space="preserve">The system shall provide a means to set the </w:t>
      </w:r>
      <w:proofErr w:type="gramStart"/>
      <w:r w:rsidRPr="00BC4290">
        <w:rPr>
          <w:rFonts w:ascii="Arial" w:eastAsia="Arial" w:hAnsi="Arial" w:cs="Arial"/>
          <w:color w:val="000000"/>
          <w:sz w:val="20"/>
          <w:szCs w:val="20"/>
          <w:highlight w:val="red"/>
        </w:rPr>
        <w:t>customer</w:t>
      </w:r>
      <w:proofErr w:type="gramEnd"/>
      <w:r w:rsidRPr="00BC4290">
        <w:rPr>
          <w:rFonts w:ascii="Arial" w:eastAsia="Arial" w:hAnsi="Arial" w:cs="Arial"/>
          <w:color w:val="000000"/>
          <w:sz w:val="20"/>
          <w:szCs w:val="20"/>
          <w:highlight w:val="red"/>
        </w:rPr>
        <w:t xml:space="preserve"> name, the customer number, and delivery confirmation email flag for a customer being added or edited. </w:t>
      </w:r>
    </w:p>
    <w:p w14:paraId="2717FEF9"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provide a means to add a customer address to a customer being added or edited.</w:t>
      </w:r>
    </w:p>
    <w:p w14:paraId="5E9D5612"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provide a means to edit a customer address to a customer being edited.</w:t>
      </w:r>
    </w:p>
    <w:p w14:paraId="54FBD28B"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provide a means to delete a customer address that is not being used for an order from a customer being added or edited.</w:t>
      </w:r>
    </w:p>
    <w:p w14:paraId="5BC90ED0"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 system shall provide a means to select an alternate customer address for a customer being added or edited. </w:t>
      </w:r>
    </w:p>
    <w:p w14:paraId="4B4A261E"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 system shall provide a means to set Address Lines 1, 2, and 3, City, and ‘State’, ‘Postal Code’, and Country for an address that is being added or edited.  </w:t>
      </w:r>
    </w:p>
    <w:p w14:paraId="76A51D98"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provide a configurable means to automatically populate the State and Country for an address that is being added.</w:t>
      </w:r>
    </w:p>
    <w:p w14:paraId="376D421C"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  </w:t>
      </w:r>
    </w:p>
    <w:p w14:paraId="758E099B"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provide a means to add a contact to a customer address being added or edited.</w:t>
      </w:r>
    </w:p>
    <w:p w14:paraId="65136C8D"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provide a means to edit a contact for a customer address being added or edited.</w:t>
      </w:r>
    </w:p>
    <w:p w14:paraId="35385722"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provide a means to delete a contact that is not being used for an order from a customer address being added or edited.</w:t>
      </w:r>
    </w:p>
    <w:p w14:paraId="4D737B22"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 system shall provide a means to select an alternate contact for a customer address being edited. </w:t>
      </w:r>
    </w:p>
    <w:p w14:paraId="6247A1A3"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lastRenderedPageBreak/>
        <w:t>The system shall provide a means to set the Contact First Name, Middle Initial, and Last Name, the Contact Location, zero or more Contact Email Addresses, and zero or more Contact Phone Numbers for a contact.</w:t>
      </w:r>
    </w:p>
    <w:p w14:paraId="7110E5B2"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 system shall prevent a user from saving a customer if it does not contain the </w:t>
      </w:r>
      <w:proofErr w:type="gramStart"/>
      <w:r>
        <w:rPr>
          <w:rFonts w:ascii="Arial" w:eastAsia="Arial" w:hAnsi="Arial" w:cs="Arial"/>
          <w:color w:val="000000"/>
          <w:sz w:val="20"/>
          <w:szCs w:val="20"/>
        </w:rPr>
        <w:t>customer</w:t>
      </w:r>
      <w:proofErr w:type="gramEnd"/>
      <w:r>
        <w:rPr>
          <w:rFonts w:ascii="Arial" w:eastAsia="Arial" w:hAnsi="Arial" w:cs="Arial"/>
          <w:color w:val="000000"/>
          <w:sz w:val="20"/>
          <w:szCs w:val="20"/>
        </w:rPr>
        <w:t xml:space="preserve"> name, number and at least one address.</w:t>
      </w:r>
    </w:p>
    <w:p w14:paraId="3048C4B1"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 system shall prevent a user from saving a customer address if it does not contain address line 1, the City, ‘State’, ‘Postal Code’, Country and at least one contact.  </w:t>
      </w:r>
    </w:p>
    <w:p w14:paraId="72AE8AD9"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 system shall prevent a user from saving a contact if it does </w:t>
      </w:r>
      <w:proofErr w:type="spellStart"/>
      <w:ins w:id="14" w:author="Steve" w:date="2015-06-10T20:33:00Z">
        <w:r>
          <w:rPr>
            <w:rFonts w:ascii="Arial" w:eastAsia="Arial" w:hAnsi="Arial" w:cs="Arial"/>
            <w:color w:val="000000"/>
            <w:sz w:val="20"/>
            <w:szCs w:val="20"/>
          </w:rPr>
          <w:t>î</w:t>
        </w:r>
      </w:ins>
      <w:r>
        <w:rPr>
          <w:rFonts w:ascii="Arial" w:eastAsia="Arial" w:hAnsi="Arial" w:cs="Arial"/>
          <w:color w:val="000000"/>
          <w:sz w:val="20"/>
          <w:szCs w:val="20"/>
        </w:rPr>
        <w:t>not</w:t>
      </w:r>
      <w:proofErr w:type="spellEnd"/>
      <w:r>
        <w:rPr>
          <w:rFonts w:ascii="Arial" w:eastAsia="Arial" w:hAnsi="Arial" w:cs="Arial"/>
          <w:color w:val="000000"/>
          <w:sz w:val="20"/>
          <w:szCs w:val="20"/>
        </w:rPr>
        <w:t xml:space="preserve"> contain the first name and last name.</w:t>
      </w:r>
    </w:p>
    <w:p w14:paraId="2D118ACA"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prevent a user from adding a new customer if it has the same customer number as an existing customer.</w:t>
      </w:r>
    </w:p>
    <w:p w14:paraId="150626DA"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prevent a user from changing the customer number of an existing customer to the same name as another customer.</w:t>
      </w:r>
    </w:p>
    <w:p w14:paraId="280D26E7"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 system shall prevent a user from adding a </w:t>
      </w:r>
      <w:proofErr w:type="gramStart"/>
      <w:r>
        <w:rPr>
          <w:rFonts w:ascii="Arial" w:eastAsia="Arial" w:hAnsi="Arial" w:cs="Arial"/>
          <w:color w:val="000000"/>
          <w:sz w:val="20"/>
          <w:szCs w:val="20"/>
        </w:rPr>
        <w:t>new customer addresses</w:t>
      </w:r>
      <w:proofErr w:type="gramEnd"/>
      <w:r>
        <w:rPr>
          <w:rFonts w:ascii="Arial" w:eastAsia="Arial" w:hAnsi="Arial" w:cs="Arial"/>
          <w:color w:val="000000"/>
          <w:sz w:val="20"/>
          <w:szCs w:val="20"/>
        </w:rPr>
        <w:t xml:space="preserve"> if it is identical to an existing address for the same customer.</w:t>
      </w:r>
    </w:p>
    <w:p w14:paraId="1B9A3E1E"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prevent a user from changing an existing customer address so that it is identical to another address for the same customer.</w:t>
      </w:r>
    </w:p>
    <w:p w14:paraId="074DC258"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prevent a user from adding a new contact if its first name, middle initial, and last name are identical to an existing contact for the same address.</w:t>
      </w:r>
    </w:p>
    <w:p w14:paraId="4D255B59"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prevent a user from changing an existing contact so that its first name, middle initial, and last name are identical to another contact for the same address.</w:t>
      </w:r>
    </w:p>
    <w:p w14:paraId="2D2E33B5" w14:textId="77777777" w:rsidR="005761B8" w:rsidRPr="007722C3" w:rsidRDefault="00000000">
      <w:pPr>
        <w:numPr>
          <w:ilvl w:val="0"/>
          <w:numId w:val="2"/>
        </w:numPr>
        <w:pBdr>
          <w:top w:val="nil"/>
          <w:left w:val="nil"/>
          <w:bottom w:val="nil"/>
          <w:right w:val="nil"/>
          <w:between w:val="nil"/>
        </w:pBdr>
        <w:rPr>
          <w:rFonts w:ascii="Arial" w:eastAsia="Arial" w:hAnsi="Arial" w:cs="Arial"/>
          <w:color w:val="000000"/>
          <w:sz w:val="20"/>
          <w:szCs w:val="20"/>
          <w:highlight w:val="green"/>
        </w:rPr>
      </w:pPr>
      <w:r w:rsidRPr="007722C3">
        <w:rPr>
          <w:rFonts w:ascii="Arial" w:eastAsia="Arial" w:hAnsi="Arial" w:cs="Arial"/>
          <w:color w:val="000000"/>
          <w:sz w:val="20"/>
          <w:szCs w:val="20"/>
          <w:highlight w:val="green"/>
        </w:rPr>
        <w:t xml:space="preserve">The system shall be able to present a list of customers that matches the criteria when an authorized user provides part of a customer name and an indication of whether the fragment should match the beginning, end, middle, or whole customer name.  </w:t>
      </w:r>
    </w:p>
    <w:p w14:paraId="60828071"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be able to present a list of customers that matches the criteria when an authorized user provides part of a customer number and an indication of whether the fragment should match the beginning, end, middle, or whole customer number.</w:t>
      </w:r>
    </w:p>
    <w:p w14:paraId="09865927" w14:textId="77777777" w:rsidR="005761B8" w:rsidRPr="007722C3" w:rsidRDefault="00000000">
      <w:pPr>
        <w:numPr>
          <w:ilvl w:val="0"/>
          <w:numId w:val="2"/>
        </w:numPr>
        <w:pBdr>
          <w:top w:val="nil"/>
          <w:left w:val="nil"/>
          <w:bottom w:val="nil"/>
          <w:right w:val="nil"/>
          <w:between w:val="nil"/>
        </w:pBdr>
        <w:rPr>
          <w:rFonts w:ascii="Arial" w:eastAsia="Arial" w:hAnsi="Arial" w:cs="Arial"/>
          <w:color w:val="000000"/>
          <w:sz w:val="20"/>
          <w:szCs w:val="20"/>
        </w:rPr>
      </w:pPr>
      <w:r w:rsidRPr="007722C3">
        <w:rPr>
          <w:rFonts w:ascii="Arial" w:eastAsia="Arial" w:hAnsi="Arial" w:cs="Arial"/>
          <w:color w:val="000000"/>
          <w:sz w:val="20"/>
          <w:szCs w:val="20"/>
        </w:rPr>
        <w:t>The system shall provide a means to edit a customer that is listed as the result of the user providing search criteria.</w:t>
      </w:r>
    </w:p>
    <w:p w14:paraId="0216E871" w14:textId="77777777" w:rsidR="005761B8" w:rsidRPr="00BC4290" w:rsidRDefault="00000000">
      <w:pPr>
        <w:numPr>
          <w:ilvl w:val="0"/>
          <w:numId w:val="2"/>
        </w:numPr>
        <w:pBdr>
          <w:top w:val="nil"/>
          <w:left w:val="nil"/>
          <w:bottom w:val="nil"/>
          <w:right w:val="nil"/>
          <w:between w:val="nil"/>
        </w:pBdr>
        <w:rPr>
          <w:rFonts w:ascii="Arial" w:eastAsia="Arial" w:hAnsi="Arial" w:cs="Arial"/>
          <w:color w:val="000000"/>
          <w:sz w:val="20"/>
          <w:szCs w:val="20"/>
          <w:highlight w:val="red"/>
        </w:rPr>
      </w:pPr>
      <w:r w:rsidRPr="00BC4290">
        <w:rPr>
          <w:rFonts w:ascii="Arial" w:eastAsia="Arial" w:hAnsi="Arial" w:cs="Arial"/>
          <w:color w:val="000000"/>
          <w:sz w:val="20"/>
          <w:szCs w:val="20"/>
          <w:highlight w:val="red"/>
        </w:rPr>
        <w:t>The system shall provide a means to delete a customer that is listed as the result of the user providing search criteria, so long as the customer has no orders.</w:t>
      </w:r>
    </w:p>
    <w:p w14:paraId="43DFDE2A" w14:textId="77777777" w:rsidR="005761B8" w:rsidRDefault="005761B8">
      <w:bookmarkStart w:id="15" w:name="_lnxbz9" w:colFirst="0" w:colLast="0"/>
      <w:bookmarkEnd w:id="15"/>
    </w:p>
    <w:p w14:paraId="7E5AC40D" w14:textId="77777777" w:rsidR="005761B8" w:rsidRDefault="00000000">
      <w:pPr>
        <w:pStyle w:val="Heading2"/>
        <w:numPr>
          <w:ilvl w:val="1"/>
          <w:numId w:val="1"/>
        </w:numPr>
      </w:pPr>
      <w:r>
        <w:t>Processing Items</w:t>
      </w:r>
    </w:p>
    <w:p w14:paraId="7B2032E9" w14:textId="77777777" w:rsidR="005761B8" w:rsidRDefault="005761B8">
      <w:pPr>
        <w:pBdr>
          <w:top w:val="nil"/>
          <w:left w:val="nil"/>
          <w:bottom w:val="nil"/>
          <w:right w:val="nil"/>
          <w:between w:val="nil"/>
        </w:pBdr>
        <w:rPr>
          <w:rFonts w:ascii="Arial" w:eastAsia="Arial" w:hAnsi="Arial" w:cs="Arial"/>
          <w:color w:val="000000"/>
          <w:sz w:val="20"/>
          <w:szCs w:val="20"/>
        </w:rPr>
      </w:pPr>
    </w:p>
    <w:p w14:paraId="1D4E0F28"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provide a means to add a new item to the database.</w:t>
      </w:r>
    </w:p>
    <w:p w14:paraId="56A82468"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provide a means to edit an existing item to the database.</w:t>
      </w:r>
    </w:p>
    <w:p w14:paraId="0B899070"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provide a means to delete an existing item from the database.</w:t>
      </w:r>
    </w:p>
    <w:p w14:paraId="3776C652"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 system shall provide a means to set the name, description, default purpose, and one or more barcodes for an item being added or edited.   </w:t>
      </w:r>
    </w:p>
    <w:p w14:paraId="62A30304"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prevent a user from adding an item with the same item name as an existing item.</w:t>
      </w:r>
    </w:p>
    <w:p w14:paraId="22B79861" w14:textId="77777777" w:rsidR="005761B8" w:rsidRPr="00BC4290" w:rsidRDefault="00000000">
      <w:pPr>
        <w:numPr>
          <w:ilvl w:val="0"/>
          <w:numId w:val="2"/>
        </w:numPr>
        <w:pBdr>
          <w:top w:val="nil"/>
          <w:left w:val="nil"/>
          <w:bottom w:val="nil"/>
          <w:right w:val="nil"/>
          <w:between w:val="nil"/>
        </w:pBdr>
        <w:rPr>
          <w:rFonts w:ascii="Arial" w:eastAsia="Arial" w:hAnsi="Arial" w:cs="Arial"/>
          <w:color w:val="000000"/>
          <w:sz w:val="20"/>
          <w:szCs w:val="20"/>
          <w:highlight w:val="red"/>
        </w:rPr>
      </w:pPr>
      <w:r w:rsidRPr="00BC4290">
        <w:rPr>
          <w:rFonts w:ascii="Arial" w:eastAsia="Arial" w:hAnsi="Arial" w:cs="Arial"/>
          <w:color w:val="000000"/>
          <w:sz w:val="20"/>
          <w:szCs w:val="20"/>
          <w:highlight w:val="red"/>
        </w:rPr>
        <w:t>The system shall be able to present a list of items that matches the criteria when an authorized user provides part of an item name and an indication of whether the fragment should match the beginning, end, part, or whole item name</w:t>
      </w:r>
    </w:p>
    <w:p w14:paraId="785D989A" w14:textId="77777777" w:rsidR="005761B8" w:rsidRPr="00F62FE0" w:rsidRDefault="00000000">
      <w:pPr>
        <w:numPr>
          <w:ilvl w:val="0"/>
          <w:numId w:val="2"/>
        </w:numPr>
        <w:pBdr>
          <w:top w:val="nil"/>
          <w:left w:val="nil"/>
          <w:bottom w:val="nil"/>
          <w:right w:val="nil"/>
          <w:between w:val="nil"/>
        </w:pBdr>
        <w:rPr>
          <w:rFonts w:ascii="Arial" w:eastAsia="Arial" w:hAnsi="Arial" w:cs="Arial"/>
          <w:color w:val="000000"/>
          <w:sz w:val="20"/>
          <w:szCs w:val="20"/>
          <w:highlight w:val="yellow"/>
        </w:rPr>
      </w:pPr>
      <w:r w:rsidRPr="00F62FE0">
        <w:rPr>
          <w:rFonts w:ascii="Arial" w:eastAsia="Arial" w:hAnsi="Arial" w:cs="Arial"/>
          <w:color w:val="000000"/>
          <w:sz w:val="20"/>
          <w:szCs w:val="20"/>
          <w:highlight w:val="yellow"/>
        </w:rPr>
        <w:t>The system shall be able to present a list of items that matches the criteria when an authorized user provides part of an item description and an indication of whether the fragment should match the beginning, end, part, or whole item name.</w:t>
      </w:r>
    </w:p>
    <w:p w14:paraId="39B44435" w14:textId="77777777" w:rsidR="005761B8" w:rsidRDefault="005761B8">
      <w:pPr>
        <w:pBdr>
          <w:top w:val="nil"/>
          <w:left w:val="nil"/>
          <w:bottom w:val="nil"/>
          <w:right w:val="nil"/>
          <w:between w:val="nil"/>
        </w:pBdr>
        <w:rPr>
          <w:rFonts w:ascii="Arial" w:eastAsia="Arial" w:hAnsi="Arial" w:cs="Arial"/>
          <w:color w:val="000000"/>
          <w:sz w:val="20"/>
          <w:szCs w:val="20"/>
        </w:rPr>
      </w:pPr>
      <w:bookmarkStart w:id="16" w:name="_35nkun2" w:colFirst="0" w:colLast="0"/>
      <w:bookmarkEnd w:id="16"/>
    </w:p>
    <w:p w14:paraId="53A96D42" w14:textId="77777777" w:rsidR="005761B8" w:rsidRDefault="00000000">
      <w:pPr>
        <w:pStyle w:val="Heading2"/>
        <w:numPr>
          <w:ilvl w:val="1"/>
          <w:numId w:val="1"/>
        </w:numPr>
      </w:pPr>
      <w:r>
        <w:t>Processing Orders</w:t>
      </w:r>
    </w:p>
    <w:p w14:paraId="25D16C2C" w14:textId="77777777" w:rsidR="005761B8" w:rsidRDefault="005761B8"/>
    <w:p w14:paraId="6E2F9CBD"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 system shall provide a means to add a new order to the database.  </w:t>
      </w:r>
    </w:p>
    <w:p w14:paraId="339CE6D0"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lastRenderedPageBreak/>
        <w:t>The system shall provide a means to edit an order with order status of open, under-fulfilled or exception.</w:t>
      </w:r>
    </w:p>
    <w:p w14:paraId="254F7F9F"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provide a means to close an order with order status of open, under-fulfilled or exception.</w:t>
      </w:r>
    </w:p>
    <w:p w14:paraId="75DFCA3B" w14:textId="77777777" w:rsidR="005761B8" w:rsidRDefault="005761B8">
      <w:pPr>
        <w:pBdr>
          <w:top w:val="nil"/>
          <w:left w:val="nil"/>
          <w:bottom w:val="nil"/>
          <w:right w:val="nil"/>
          <w:between w:val="nil"/>
        </w:pBdr>
        <w:rPr>
          <w:rFonts w:ascii="Arial" w:eastAsia="Arial" w:hAnsi="Arial" w:cs="Arial"/>
          <w:color w:val="000000"/>
          <w:sz w:val="20"/>
          <w:szCs w:val="20"/>
        </w:rPr>
      </w:pPr>
    </w:p>
    <w:p w14:paraId="255E209D"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When a new order is created, system shall provide a means to generate a unique order number automatically using a predefined pattern.    </w:t>
      </w:r>
    </w:p>
    <w:p w14:paraId="2715DF29"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When a new order is created, user will be provided a means to manually create or modify the order number.</w:t>
      </w:r>
    </w:p>
    <w:p w14:paraId="0D1EDD3F"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When a new order is created, the system shall automatically set the Order Date to today.</w:t>
      </w:r>
    </w:p>
    <w:p w14:paraId="741A79F3"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When a new order is created, the system shall provide a means to select an existing customer as the Bill-To Customer for the order.</w:t>
      </w:r>
    </w:p>
    <w:p w14:paraId="36C544BB"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When a new order is created, the system shall provide a means to create a new customer on-the-fly and designate it as the Bill-To Customer for the order.  Adding a new customer includes creating a new customer address and a new contact for that customer address.</w:t>
      </w:r>
    </w:p>
    <w:p w14:paraId="48EA91AD"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When a new order is created, the system shall provide a means to select an existing customer as the Ship-To Customer for the order.</w:t>
      </w:r>
    </w:p>
    <w:p w14:paraId="69E36838" w14:textId="77777777" w:rsidR="005761B8" w:rsidRPr="00F62FE0" w:rsidRDefault="00000000">
      <w:pPr>
        <w:numPr>
          <w:ilvl w:val="0"/>
          <w:numId w:val="2"/>
        </w:numPr>
        <w:pBdr>
          <w:top w:val="nil"/>
          <w:left w:val="nil"/>
          <w:bottom w:val="nil"/>
          <w:right w:val="nil"/>
          <w:between w:val="nil"/>
        </w:pBdr>
        <w:rPr>
          <w:rFonts w:ascii="Arial" w:eastAsia="Arial" w:hAnsi="Arial" w:cs="Arial"/>
          <w:color w:val="000000"/>
          <w:sz w:val="20"/>
          <w:szCs w:val="20"/>
          <w:highlight w:val="yellow"/>
        </w:rPr>
      </w:pPr>
      <w:r w:rsidRPr="00F62FE0">
        <w:rPr>
          <w:rFonts w:ascii="Arial" w:eastAsia="Arial" w:hAnsi="Arial" w:cs="Arial"/>
          <w:color w:val="000000"/>
          <w:sz w:val="20"/>
          <w:szCs w:val="20"/>
          <w:highlight w:val="yellow"/>
        </w:rPr>
        <w:t>When a new order is created, the system shall provide a means to create a new customer on-the-fly and designate it as the Ship-To Customer for the order.  Adding a new customer includes creating a new customer address and a new contact for that customer address.</w:t>
      </w:r>
    </w:p>
    <w:p w14:paraId="54222C65"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System shall provide configurable option to automatically set Ship-To customer to the Bill-To customer once the Bill-To customer is selected for a new order.</w:t>
      </w:r>
    </w:p>
    <w:p w14:paraId="3E0E08CA" w14:textId="77777777" w:rsidR="005761B8" w:rsidRDefault="005761B8">
      <w:pPr>
        <w:numPr>
          <w:ilvl w:val="0"/>
          <w:numId w:val="2"/>
        </w:numPr>
        <w:pBdr>
          <w:top w:val="nil"/>
          <w:left w:val="nil"/>
          <w:bottom w:val="nil"/>
          <w:right w:val="nil"/>
          <w:between w:val="nil"/>
        </w:pBdr>
        <w:rPr>
          <w:rFonts w:ascii="Arial" w:eastAsia="Arial" w:hAnsi="Arial" w:cs="Arial"/>
          <w:color w:val="000000"/>
          <w:sz w:val="20"/>
          <w:szCs w:val="20"/>
        </w:rPr>
      </w:pPr>
    </w:p>
    <w:p w14:paraId="3B740F04"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provide a means to set or edit the Center for an order.</w:t>
      </w:r>
    </w:p>
    <w:p w14:paraId="6E70D9ED" w14:textId="77777777" w:rsidR="005761B8" w:rsidRPr="00BC4290" w:rsidRDefault="00000000">
      <w:pPr>
        <w:numPr>
          <w:ilvl w:val="0"/>
          <w:numId w:val="2"/>
        </w:numPr>
        <w:pBdr>
          <w:top w:val="nil"/>
          <w:left w:val="nil"/>
          <w:bottom w:val="nil"/>
          <w:right w:val="nil"/>
          <w:between w:val="nil"/>
        </w:pBdr>
        <w:rPr>
          <w:rFonts w:ascii="Arial" w:eastAsia="Arial" w:hAnsi="Arial" w:cs="Arial"/>
          <w:color w:val="000000"/>
          <w:sz w:val="20"/>
          <w:szCs w:val="20"/>
          <w:highlight w:val="red"/>
        </w:rPr>
      </w:pPr>
      <w:r w:rsidRPr="00BC4290">
        <w:rPr>
          <w:rFonts w:ascii="Arial" w:eastAsia="Arial" w:hAnsi="Arial" w:cs="Arial"/>
          <w:color w:val="000000"/>
          <w:sz w:val="20"/>
          <w:szCs w:val="20"/>
          <w:highlight w:val="red"/>
        </w:rPr>
        <w:t>The system shall provide a configurable option to automatically set a default value for Delivery Date (</w:t>
      </w:r>
      <w:proofErr w:type="spellStart"/>
      <w:r w:rsidRPr="00BC4290">
        <w:rPr>
          <w:rFonts w:ascii="Arial" w:eastAsia="Arial" w:hAnsi="Arial" w:cs="Arial"/>
          <w:color w:val="000000"/>
          <w:sz w:val="20"/>
          <w:szCs w:val="20"/>
          <w:highlight w:val="red"/>
        </w:rPr>
        <w:t>TripDate</w:t>
      </w:r>
      <w:proofErr w:type="spellEnd"/>
      <w:r w:rsidRPr="00BC4290">
        <w:rPr>
          <w:rFonts w:ascii="Arial" w:eastAsia="Arial" w:hAnsi="Arial" w:cs="Arial"/>
          <w:color w:val="000000"/>
          <w:sz w:val="20"/>
          <w:szCs w:val="20"/>
          <w:highlight w:val="red"/>
        </w:rPr>
        <w:t xml:space="preserve">).  Three options shall be provided: Today, Next Workday, and Cutoff Time. </w:t>
      </w:r>
    </w:p>
    <w:p w14:paraId="7A655241" w14:textId="77777777" w:rsidR="005761B8" w:rsidRPr="00BC4290" w:rsidRDefault="00000000">
      <w:pPr>
        <w:numPr>
          <w:ilvl w:val="1"/>
          <w:numId w:val="2"/>
        </w:numPr>
        <w:pBdr>
          <w:top w:val="nil"/>
          <w:left w:val="nil"/>
          <w:bottom w:val="nil"/>
          <w:right w:val="nil"/>
          <w:between w:val="nil"/>
        </w:pBdr>
        <w:rPr>
          <w:rFonts w:ascii="Arial" w:eastAsia="Arial" w:hAnsi="Arial" w:cs="Arial"/>
          <w:color w:val="000000"/>
          <w:sz w:val="20"/>
          <w:szCs w:val="20"/>
          <w:highlight w:val="red"/>
        </w:rPr>
      </w:pPr>
      <w:r w:rsidRPr="00BC4290">
        <w:rPr>
          <w:rFonts w:ascii="Arial" w:eastAsia="Arial" w:hAnsi="Arial" w:cs="Arial"/>
          <w:color w:val="000000"/>
          <w:sz w:val="20"/>
          <w:szCs w:val="20"/>
          <w:highlight w:val="red"/>
        </w:rPr>
        <w:t>If Today option is enabled, the Delivery Date will be set to the current date.</w:t>
      </w:r>
    </w:p>
    <w:p w14:paraId="1C117CE1" w14:textId="77777777" w:rsidR="005761B8" w:rsidRPr="00BC4290" w:rsidRDefault="00000000">
      <w:pPr>
        <w:numPr>
          <w:ilvl w:val="1"/>
          <w:numId w:val="2"/>
        </w:numPr>
        <w:pBdr>
          <w:top w:val="nil"/>
          <w:left w:val="nil"/>
          <w:bottom w:val="nil"/>
          <w:right w:val="nil"/>
          <w:between w:val="nil"/>
        </w:pBdr>
        <w:rPr>
          <w:rFonts w:ascii="Arial" w:eastAsia="Arial" w:hAnsi="Arial" w:cs="Arial"/>
          <w:color w:val="000000"/>
          <w:sz w:val="20"/>
          <w:szCs w:val="20"/>
          <w:highlight w:val="red"/>
        </w:rPr>
      </w:pPr>
      <w:r w:rsidRPr="00BC4290">
        <w:rPr>
          <w:rFonts w:ascii="Arial" w:eastAsia="Arial" w:hAnsi="Arial" w:cs="Arial"/>
          <w:color w:val="000000"/>
          <w:sz w:val="20"/>
          <w:szCs w:val="20"/>
          <w:highlight w:val="red"/>
        </w:rPr>
        <w:t>If Next Workday option is enabled, the Delivery Date will be set to the next day in the sequence of workdays of the week (see Administration).</w:t>
      </w:r>
    </w:p>
    <w:p w14:paraId="65F0818D" w14:textId="77777777" w:rsidR="005761B8" w:rsidRPr="00BC4290" w:rsidRDefault="00000000">
      <w:pPr>
        <w:numPr>
          <w:ilvl w:val="1"/>
          <w:numId w:val="2"/>
        </w:numPr>
        <w:pBdr>
          <w:top w:val="nil"/>
          <w:left w:val="nil"/>
          <w:bottom w:val="nil"/>
          <w:right w:val="nil"/>
          <w:between w:val="nil"/>
        </w:pBdr>
        <w:rPr>
          <w:rFonts w:ascii="Arial" w:eastAsia="Arial" w:hAnsi="Arial" w:cs="Arial"/>
          <w:color w:val="000000"/>
          <w:sz w:val="20"/>
          <w:szCs w:val="20"/>
          <w:highlight w:val="red"/>
        </w:rPr>
      </w:pPr>
      <w:r w:rsidRPr="00BC4290">
        <w:rPr>
          <w:rFonts w:ascii="Arial" w:eastAsia="Arial" w:hAnsi="Arial" w:cs="Arial"/>
          <w:color w:val="000000"/>
          <w:sz w:val="20"/>
          <w:szCs w:val="20"/>
          <w:highlight w:val="red"/>
        </w:rPr>
        <w:t>If Cutoff Time option is enabled, the Delivery Date will be set based on both a Cutoff time and workdays of the week.  If the time that the order is saved is earlier than the cutoff time, the Delivery Date shall be set to Today, else the Delivery Date shall be set to the next workday as defined by workdays in the week .</w:t>
      </w:r>
    </w:p>
    <w:p w14:paraId="56A6F8CE"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 system shall provide a means for user to modify the Delivery Date for an order.  </w:t>
      </w:r>
    </w:p>
    <w:p w14:paraId="5EA3D6F8"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provide user a means to add or edit Service Instructions</w:t>
      </w:r>
    </w:p>
    <w:p w14:paraId="4E7AC3A8" w14:textId="77777777" w:rsidR="005761B8" w:rsidRDefault="005761B8"/>
    <w:p w14:paraId="56B0DC85"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provide a means to add order items to an order.  An order item is composed of an item and the attributes line number, ordered quantity and purpose.</w:t>
      </w:r>
    </w:p>
    <w:p w14:paraId="5A08C803"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provide a means to select an existing item and add it to an order item.</w:t>
      </w:r>
    </w:p>
    <w:p w14:paraId="1DEDF1EF" w14:textId="77777777" w:rsidR="005761B8" w:rsidRPr="00BC4290" w:rsidRDefault="00000000">
      <w:pPr>
        <w:numPr>
          <w:ilvl w:val="0"/>
          <w:numId w:val="2"/>
        </w:numPr>
        <w:pBdr>
          <w:top w:val="nil"/>
          <w:left w:val="nil"/>
          <w:bottom w:val="nil"/>
          <w:right w:val="nil"/>
          <w:between w:val="nil"/>
        </w:pBdr>
        <w:rPr>
          <w:rFonts w:ascii="Arial" w:eastAsia="Arial" w:hAnsi="Arial" w:cs="Arial"/>
          <w:color w:val="000000"/>
          <w:sz w:val="20"/>
          <w:szCs w:val="20"/>
          <w:highlight w:val="red"/>
        </w:rPr>
      </w:pPr>
      <w:r w:rsidRPr="00BC4290">
        <w:rPr>
          <w:rFonts w:ascii="Arial" w:eastAsia="Arial" w:hAnsi="Arial" w:cs="Arial"/>
          <w:color w:val="000000"/>
          <w:sz w:val="20"/>
          <w:szCs w:val="20"/>
          <w:highlight w:val="red"/>
        </w:rPr>
        <w:t>The system shall provide a means to optionally create a new item of-the-fly as the basis of an order item.</w:t>
      </w:r>
    </w:p>
    <w:p w14:paraId="4C67254E"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provide a means to delete an order item from an order if the order item has not been fulfilled, partially fulfilled or over-fulfilled.</w:t>
      </w:r>
    </w:p>
    <w:p w14:paraId="2C0F061E"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provide a means to generate a unique line number for each new order item being added to the order.  Line number will be generated using a configurable pattern.</w:t>
      </w:r>
    </w:p>
    <w:p w14:paraId="576A6C23"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 system shall automatically set the quantity of each new order item added to the order to 1. </w:t>
      </w:r>
    </w:p>
    <w:p w14:paraId="28C3603F" w14:textId="77777777" w:rsidR="005761B8" w:rsidRPr="002B42D5" w:rsidRDefault="00000000">
      <w:pPr>
        <w:numPr>
          <w:ilvl w:val="0"/>
          <w:numId w:val="2"/>
        </w:numPr>
        <w:pBdr>
          <w:top w:val="nil"/>
          <w:left w:val="nil"/>
          <w:bottom w:val="nil"/>
          <w:right w:val="nil"/>
          <w:between w:val="nil"/>
        </w:pBdr>
        <w:rPr>
          <w:rFonts w:ascii="Arial" w:eastAsia="Arial" w:hAnsi="Arial" w:cs="Arial"/>
          <w:color w:val="000000"/>
          <w:sz w:val="20"/>
          <w:szCs w:val="20"/>
          <w:highlight w:val="red"/>
        </w:rPr>
      </w:pPr>
      <w:r w:rsidRPr="002B42D5">
        <w:rPr>
          <w:rFonts w:ascii="Arial" w:eastAsia="Arial" w:hAnsi="Arial" w:cs="Arial"/>
          <w:color w:val="000000"/>
          <w:sz w:val="20"/>
          <w:szCs w:val="20"/>
          <w:highlight w:val="red"/>
        </w:rPr>
        <w:t>The system shall automatically set the purpose of each new order item added to the order to be the default purpose of the order items associated item.</w:t>
      </w:r>
    </w:p>
    <w:p w14:paraId="6A500915"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 system shall provide a means to edit the line number, quantity, and purpose of a new order item. </w:t>
      </w:r>
    </w:p>
    <w:p w14:paraId="1B794D50"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 system shall provide a configurable option that allows a user to create an empty order, meaning an order that has no items.  </w:t>
      </w:r>
    </w:p>
    <w:p w14:paraId="1797B202"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lastRenderedPageBreak/>
        <w:t xml:space="preserve">  </w:t>
      </w:r>
    </w:p>
    <w:p w14:paraId="3194B631" w14:textId="77777777" w:rsidR="005761B8" w:rsidRDefault="005761B8">
      <w:pPr>
        <w:pBdr>
          <w:top w:val="nil"/>
          <w:left w:val="nil"/>
          <w:bottom w:val="nil"/>
          <w:right w:val="nil"/>
          <w:between w:val="nil"/>
        </w:pBdr>
        <w:rPr>
          <w:rFonts w:ascii="Arial" w:eastAsia="Arial" w:hAnsi="Arial" w:cs="Arial"/>
          <w:color w:val="000000"/>
          <w:sz w:val="20"/>
          <w:szCs w:val="20"/>
        </w:rPr>
      </w:pPr>
    </w:p>
    <w:p w14:paraId="311E49DF"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prevent a user from saving an order if it does not have an order number.</w:t>
      </w:r>
    </w:p>
    <w:p w14:paraId="7204C235"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prevent a user from saving an order if it does not contain a valid Bill-To customer.</w:t>
      </w:r>
    </w:p>
    <w:p w14:paraId="3B9B4F0F"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prevent a user from saving an order if it does not contain a valid Ship-To customer.</w:t>
      </w:r>
    </w:p>
    <w:p w14:paraId="5034CA31"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prevent a user from saving an order if it does not contain the Center.</w:t>
      </w:r>
    </w:p>
    <w:p w14:paraId="143D882E"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prevent a user from saving an order if it does not contain a Delivery Date.</w:t>
      </w:r>
    </w:p>
    <w:p w14:paraId="179E000A"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 system shall prevent a user from saving an order if the order has any Email flags set but the corresponding customer does not have an email address.  </w:t>
      </w:r>
    </w:p>
    <w:p w14:paraId="2374435F"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If the system is configured to allow creation of empty orders, the system shall warn the user before saving an order that has no items.</w:t>
      </w:r>
    </w:p>
    <w:p w14:paraId="3E494EC8" w14:textId="77777777" w:rsidR="005761B8" w:rsidRDefault="005761B8">
      <w:pPr>
        <w:pBdr>
          <w:top w:val="nil"/>
          <w:left w:val="nil"/>
          <w:bottom w:val="nil"/>
          <w:right w:val="nil"/>
          <w:between w:val="nil"/>
        </w:pBdr>
        <w:rPr>
          <w:rFonts w:ascii="Arial" w:eastAsia="Arial" w:hAnsi="Arial" w:cs="Arial"/>
          <w:color w:val="000000"/>
          <w:sz w:val="20"/>
          <w:szCs w:val="20"/>
        </w:rPr>
      </w:pPr>
    </w:p>
    <w:p w14:paraId="1D601C22" w14:textId="77777777" w:rsidR="005761B8" w:rsidRDefault="005761B8">
      <w:pPr>
        <w:pBdr>
          <w:top w:val="nil"/>
          <w:left w:val="nil"/>
          <w:bottom w:val="nil"/>
          <w:right w:val="nil"/>
          <w:between w:val="nil"/>
        </w:pBdr>
        <w:rPr>
          <w:rFonts w:ascii="Arial" w:eastAsia="Arial" w:hAnsi="Arial" w:cs="Arial"/>
          <w:color w:val="000000"/>
          <w:sz w:val="20"/>
          <w:szCs w:val="20"/>
        </w:rPr>
      </w:pPr>
    </w:p>
    <w:p w14:paraId="0B241727"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be able to present a list of orders that matches the criteria when an authorized user provides at least part of an order number and an indication of whether the fragment should match the beginning, end, middle, or whole order number.</w:t>
      </w:r>
    </w:p>
    <w:p w14:paraId="0298DBA2" w14:textId="77777777" w:rsidR="005761B8" w:rsidRPr="00F62FE0" w:rsidRDefault="00000000">
      <w:pPr>
        <w:numPr>
          <w:ilvl w:val="0"/>
          <w:numId w:val="2"/>
        </w:numPr>
        <w:pBdr>
          <w:top w:val="nil"/>
          <w:left w:val="nil"/>
          <w:bottom w:val="nil"/>
          <w:right w:val="nil"/>
          <w:between w:val="nil"/>
        </w:pBdr>
        <w:rPr>
          <w:rFonts w:ascii="Arial" w:eastAsia="Arial" w:hAnsi="Arial" w:cs="Arial"/>
          <w:color w:val="000000"/>
          <w:sz w:val="20"/>
          <w:szCs w:val="20"/>
          <w:highlight w:val="yellow"/>
        </w:rPr>
      </w:pPr>
      <w:r w:rsidRPr="00F62FE0">
        <w:rPr>
          <w:rFonts w:ascii="Arial" w:eastAsia="Arial" w:hAnsi="Arial" w:cs="Arial"/>
          <w:color w:val="000000"/>
          <w:sz w:val="20"/>
          <w:szCs w:val="20"/>
          <w:highlight w:val="yellow"/>
        </w:rPr>
        <w:t>The system shall be able to present a list of orders that matches the criteria when an authorized user provides a date range and at least part of an order number with an indication of whether the fragment should match the beginning, end, middle, or whole order number.</w:t>
      </w:r>
    </w:p>
    <w:p w14:paraId="3D2E8CA0"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be able to present a list of orders that matches the criteria when an authorized user provides a customer, at least part of an order number and an indication of whether the fragment should match the beginning, end, middle, or whole order number.</w:t>
      </w:r>
    </w:p>
    <w:p w14:paraId="3DD5A780"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be able to present a list of orders that matches the criteria when an authorized user provides a customer, a date range and at least part of an order number with an indication of whether the fragment should match the beginning, end, middle, or whole order number.</w:t>
      </w:r>
    </w:p>
    <w:p w14:paraId="4887AE05" w14:textId="77777777" w:rsidR="005761B8" w:rsidRDefault="005761B8">
      <w:pPr>
        <w:pBdr>
          <w:top w:val="nil"/>
          <w:left w:val="nil"/>
          <w:bottom w:val="nil"/>
          <w:right w:val="nil"/>
          <w:between w:val="nil"/>
        </w:pBdr>
        <w:rPr>
          <w:rFonts w:ascii="Arial" w:eastAsia="Arial" w:hAnsi="Arial" w:cs="Arial"/>
          <w:color w:val="000000"/>
          <w:sz w:val="20"/>
          <w:szCs w:val="20"/>
        </w:rPr>
      </w:pPr>
      <w:bookmarkStart w:id="17" w:name="_1ksv4uv" w:colFirst="0" w:colLast="0"/>
      <w:bookmarkEnd w:id="17"/>
    </w:p>
    <w:p w14:paraId="182BCB76" w14:textId="77777777" w:rsidR="005761B8" w:rsidRDefault="00000000">
      <w:pPr>
        <w:pStyle w:val="Heading2"/>
        <w:numPr>
          <w:ilvl w:val="1"/>
          <w:numId w:val="1"/>
        </w:numPr>
      </w:pPr>
      <w:r>
        <w:t>User Permissions</w:t>
      </w:r>
    </w:p>
    <w:p w14:paraId="632938F2" w14:textId="77777777" w:rsidR="005761B8" w:rsidRDefault="005761B8"/>
    <w:p w14:paraId="3F7A75E7" w14:textId="77777777" w:rsidR="005761B8" w:rsidRPr="00F773B9" w:rsidRDefault="00000000">
      <w:pPr>
        <w:numPr>
          <w:ilvl w:val="0"/>
          <w:numId w:val="2"/>
        </w:numPr>
        <w:pBdr>
          <w:top w:val="nil"/>
          <w:left w:val="nil"/>
          <w:bottom w:val="nil"/>
          <w:right w:val="nil"/>
          <w:between w:val="nil"/>
        </w:pBdr>
        <w:rPr>
          <w:rFonts w:ascii="Arial" w:eastAsia="Arial" w:hAnsi="Arial" w:cs="Arial"/>
          <w:color w:val="000000"/>
          <w:sz w:val="20"/>
          <w:szCs w:val="20"/>
          <w:highlight w:val="red"/>
        </w:rPr>
      </w:pPr>
      <w:r w:rsidRPr="00F773B9">
        <w:rPr>
          <w:rFonts w:ascii="Arial" w:eastAsia="Arial" w:hAnsi="Arial" w:cs="Arial"/>
          <w:color w:val="000000"/>
          <w:sz w:val="20"/>
          <w:szCs w:val="20"/>
          <w:highlight w:val="red"/>
        </w:rPr>
        <w:t>If system is licensed for Order Entry, 20/20 Delivery shall provide an Order Entry user role known as Order Entry Clerk.   Order Entry Clerk shall have to following permissions:</w:t>
      </w:r>
    </w:p>
    <w:p w14:paraId="5809FE86" w14:textId="77777777" w:rsidR="005761B8" w:rsidRPr="00F773B9" w:rsidRDefault="00000000">
      <w:pPr>
        <w:numPr>
          <w:ilvl w:val="1"/>
          <w:numId w:val="2"/>
        </w:numPr>
        <w:pBdr>
          <w:top w:val="nil"/>
          <w:left w:val="nil"/>
          <w:bottom w:val="nil"/>
          <w:right w:val="nil"/>
          <w:between w:val="nil"/>
        </w:pBdr>
        <w:rPr>
          <w:rFonts w:ascii="Arial" w:eastAsia="Arial" w:hAnsi="Arial" w:cs="Arial"/>
          <w:color w:val="000000"/>
          <w:sz w:val="20"/>
          <w:szCs w:val="20"/>
          <w:highlight w:val="red"/>
        </w:rPr>
      </w:pPr>
      <w:r w:rsidRPr="00F773B9">
        <w:rPr>
          <w:rFonts w:ascii="Arial" w:eastAsia="Arial" w:hAnsi="Arial" w:cs="Arial"/>
          <w:color w:val="000000"/>
          <w:sz w:val="20"/>
          <w:szCs w:val="20"/>
          <w:highlight w:val="red"/>
        </w:rPr>
        <w:t>Permission to log on to Order Entry system.</w:t>
      </w:r>
    </w:p>
    <w:p w14:paraId="12765232" w14:textId="77777777" w:rsidR="005761B8" w:rsidRPr="00F773B9" w:rsidRDefault="00000000">
      <w:pPr>
        <w:numPr>
          <w:ilvl w:val="1"/>
          <w:numId w:val="2"/>
        </w:numPr>
        <w:pBdr>
          <w:top w:val="nil"/>
          <w:left w:val="nil"/>
          <w:bottom w:val="nil"/>
          <w:right w:val="nil"/>
          <w:between w:val="nil"/>
        </w:pBdr>
        <w:rPr>
          <w:rFonts w:ascii="Arial" w:eastAsia="Arial" w:hAnsi="Arial" w:cs="Arial"/>
          <w:color w:val="000000"/>
          <w:sz w:val="20"/>
          <w:szCs w:val="20"/>
          <w:highlight w:val="red"/>
        </w:rPr>
      </w:pPr>
      <w:r w:rsidRPr="00F773B9">
        <w:rPr>
          <w:rFonts w:ascii="Arial" w:eastAsia="Arial" w:hAnsi="Arial" w:cs="Arial"/>
          <w:color w:val="000000"/>
          <w:sz w:val="20"/>
          <w:szCs w:val="20"/>
          <w:highlight w:val="red"/>
        </w:rPr>
        <w:t>Permission to add new orders through the order entry system.</w:t>
      </w:r>
    </w:p>
    <w:p w14:paraId="603BF0C6" w14:textId="77777777" w:rsidR="005761B8" w:rsidRPr="00F773B9" w:rsidRDefault="00000000">
      <w:pPr>
        <w:numPr>
          <w:ilvl w:val="1"/>
          <w:numId w:val="2"/>
        </w:numPr>
        <w:pBdr>
          <w:top w:val="nil"/>
          <w:left w:val="nil"/>
          <w:bottom w:val="nil"/>
          <w:right w:val="nil"/>
          <w:between w:val="nil"/>
        </w:pBdr>
        <w:rPr>
          <w:rFonts w:ascii="Arial" w:eastAsia="Arial" w:hAnsi="Arial" w:cs="Arial"/>
          <w:color w:val="000000"/>
          <w:sz w:val="20"/>
          <w:szCs w:val="20"/>
          <w:highlight w:val="red"/>
        </w:rPr>
      </w:pPr>
      <w:r w:rsidRPr="00F773B9">
        <w:rPr>
          <w:rFonts w:ascii="Arial" w:eastAsia="Arial" w:hAnsi="Arial" w:cs="Arial"/>
          <w:color w:val="000000"/>
          <w:sz w:val="20"/>
          <w:szCs w:val="20"/>
          <w:highlight w:val="red"/>
        </w:rPr>
        <w:t>Permission to edit existing orders through the order entry system.</w:t>
      </w:r>
    </w:p>
    <w:p w14:paraId="7690C700" w14:textId="77777777" w:rsidR="005761B8" w:rsidRPr="00F773B9" w:rsidRDefault="00000000">
      <w:pPr>
        <w:numPr>
          <w:ilvl w:val="1"/>
          <w:numId w:val="2"/>
        </w:numPr>
        <w:pBdr>
          <w:top w:val="nil"/>
          <w:left w:val="nil"/>
          <w:bottom w:val="nil"/>
          <w:right w:val="nil"/>
          <w:between w:val="nil"/>
        </w:pBdr>
        <w:rPr>
          <w:rFonts w:ascii="Arial" w:eastAsia="Arial" w:hAnsi="Arial" w:cs="Arial"/>
          <w:color w:val="000000"/>
          <w:sz w:val="20"/>
          <w:szCs w:val="20"/>
          <w:highlight w:val="red"/>
        </w:rPr>
      </w:pPr>
      <w:r w:rsidRPr="00F773B9">
        <w:rPr>
          <w:rFonts w:ascii="Arial" w:eastAsia="Arial" w:hAnsi="Arial" w:cs="Arial"/>
          <w:color w:val="000000"/>
          <w:sz w:val="20"/>
          <w:szCs w:val="20"/>
          <w:highlight w:val="red"/>
        </w:rPr>
        <w:t>Permission to close orders through the order entry system.</w:t>
      </w:r>
    </w:p>
    <w:p w14:paraId="2B2F3A7F" w14:textId="77777777" w:rsidR="005761B8" w:rsidRPr="00F773B9" w:rsidRDefault="00000000">
      <w:pPr>
        <w:numPr>
          <w:ilvl w:val="1"/>
          <w:numId w:val="2"/>
        </w:numPr>
        <w:pBdr>
          <w:top w:val="nil"/>
          <w:left w:val="nil"/>
          <w:bottom w:val="nil"/>
          <w:right w:val="nil"/>
          <w:between w:val="nil"/>
        </w:pBdr>
        <w:rPr>
          <w:rFonts w:ascii="Arial" w:eastAsia="Arial" w:hAnsi="Arial" w:cs="Arial"/>
          <w:color w:val="000000"/>
          <w:sz w:val="20"/>
          <w:szCs w:val="20"/>
          <w:highlight w:val="red"/>
        </w:rPr>
      </w:pPr>
      <w:r w:rsidRPr="00F773B9">
        <w:rPr>
          <w:rFonts w:ascii="Arial" w:eastAsia="Arial" w:hAnsi="Arial" w:cs="Arial"/>
          <w:color w:val="000000"/>
          <w:sz w:val="20"/>
          <w:szCs w:val="20"/>
          <w:highlight w:val="red"/>
        </w:rPr>
        <w:t>Permission to add new customers, customer addresses, and contacts through the order entry system.</w:t>
      </w:r>
    </w:p>
    <w:p w14:paraId="4DE3D867" w14:textId="77777777" w:rsidR="005761B8" w:rsidRPr="00F773B9" w:rsidRDefault="00000000">
      <w:pPr>
        <w:numPr>
          <w:ilvl w:val="1"/>
          <w:numId w:val="2"/>
        </w:numPr>
        <w:pBdr>
          <w:top w:val="nil"/>
          <w:left w:val="nil"/>
          <w:bottom w:val="nil"/>
          <w:right w:val="nil"/>
          <w:between w:val="nil"/>
        </w:pBdr>
        <w:rPr>
          <w:rFonts w:ascii="Arial" w:eastAsia="Arial" w:hAnsi="Arial" w:cs="Arial"/>
          <w:color w:val="000000"/>
          <w:sz w:val="20"/>
          <w:szCs w:val="20"/>
          <w:highlight w:val="red"/>
        </w:rPr>
      </w:pPr>
      <w:r w:rsidRPr="00F773B9">
        <w:rPr>
          <w:rFonts w:ascii="Arial" w:eastAsia="Arial" w:hAnsi="Arial" w:cs="Arial"/>
          <w:color w:val="000000"/>
          <w:sz w:val="20"/>
          <w:szCs w:val="20"/>
          <w:highlight w:val="red"/>
        </w:rPr>
        <w:t>Permission to edit existing customers, customer addresses, and contacts through the order entry system.</w:t>
      </w:r>
    </w:p>
    <w:p w14:paraId="38F1BF16" w14:textId="77777777" w:rsidR="005761B8" w:rsidRPr="00F773B9" w:rsidRDefault="00000000">
      <w:pPr>
        <w:numPr>
          <w:ilvl w:val="1"/>
          <w:numId w:val="2"/>
        </w:numPr>
        <w:pBdr>
          <w:top w:val="nil"/>
          <w:left w:val="nil"/>
          <w:bottom w:val="nil"/>
          <w:right w:val="nil"/>
          <w:between w:val="nil"/>
        </w:pBdr>
        <w:rPr>
          <w:rFonts w:ascii="Arial" w:eastAsia="Arial" w:hAnsi="Arial" w:cs="Arial"/>
          <w:color w:val="000000"/>
          <w:sz w:val="20"/>
          <w:szCs w:val="20"/>
          <w:highlight w:val="red"/>
        </w:rPr>
      </w:pPr>
      <w:r w:rsidRPr="00F773B9">
        <w:rPr>
          <w:rFonts w:ascii="Arial" w:eastAsia="Arial" w:hAnsi="Arial" w:cs="Arial"/>
          <w:color w:val="000000"/>
          <w:sz w:val="20"/>
          <w:szCs w:val="20"/>
          <w:highlight w:val="red"/>
        </w:rPr>
        <w:t>Permission to delete customers, customer addresses, and contacts through the order entry system.</w:t>
      </w:r>
    </w:p>
    <w:p w14:paraId="2D3C7666" w14:textId="77777777" w:rsidR="005761B8" w:rsidRPr="00F773B9" w:rsidRDefault="00000000">
      <w:pPr>
        <w:numPr>
          <w:ilvl w:val="1"/>
          <w:numId w:val="2"/>
        </w:numPr>
        <w:pBdr>
          <w:top w:val="nil"/>
          <w:left w:val="nil"/>
          <w:bottom w:val="nil"/>
          <w:right w:val="nil"/>
          <w:between w:val="nil"/>
        </w:pBdr>
        <w:rPr>
          <w:rFonts w:ascii="Arial" w:eastAsia="Arial" w:hAnsi="Arial" w:cs="Arial"/>
          <w:color w:val="000000"/>
          <w:sz w:val="20"/>
          <w:szCs w:val="20"/>
          <w:highlight w:val="red"/>
        </w:rPr>
      </w:pPr>
      <w:r w:rsidRPr="00F773B9">
        <w:rPr>
          <w:rFonts w:ascii="Arial" w:eastAsia="Arial" w:hAnsi="Arial" w:cs="Arial"/>
          <w:color w:val="000000"/>
          <w:sz w:val="20"/>
          <w:szCs w:val="20"/>
          <w:highlight w:val="red"/>
        </w:rPr>
        <w:t>Permission to add new items through the order entry system.</w:t>
      </w:r>
    </w:p>
    <w:p w14:paraId="039704DE" w14:textId="77777777" w:rsidR="005761B8" w:rsidRPr="00F773B9" w:rsidRDefault="00000000">
      <w:pPr>
        <w:numPr>
          <w:ilvl w:val="1"/>
          <w:numId w:val="2"/>
        </w:numPr>
        <w:pBdr>
          <w:top w:val="nil"/>
          <w:left w:val="nil"/>
          <w:bottom w:val="nil"/>
          <w:right w:val="nil"/>
          <w:between w:val="nil"/>
        </w:pBdr>
        <w:rPr>
          <w:rFonts w:ascii="Arial" w:eastAsia="Arial" w:hAnsi="Arial" w:cs="Arial"/>
          <w:color w:val="000000"/>
          <w:sz w:val="20"/>
          <w:szCs w:val="20"/>
          <w:highlight w:val="red"/>
        </w:rPr>
      </w:pPr>
      <w:r w:rsidRPr="00F773B9">
        <w:rPr>
          <w:rFonts w:ascii="Arial" w:eastAsia="Arial" w:hAnsi="Arial" w:cs="Arial"/>
          <w:color w:val="000000"/>
          <w:sz w:val="20"/>
          <w:szCs w:val="20"/>
          <w:highlight w:val="red"/>
        </w:rPr>
        <w:t>Permission to edit existing items through the order entry system.</w:t>
      </w:r>
    </w:p>
    <w:p w14:paraId="53A27C02" w14:textId="77777777" w:rsidR="005761B8" w:rsidRPr="00F773B9" w:rsidRDefault="00000000">
      <w:pPr>
        <w:numPr>
          <w:ilvl w:val="1"/>
          <w:numId w:val="2"/>
        </w:numPr>
        <w:pBdr>
          <w:top w:val="nil"/>
          <w:left w:val="nil"/>
          <w:bottom w:val="nil"/>
          <w:right w:val="nil"/>
          <w:between w:val="nil"/>
        </w:pBdr>
        <w:rPr>
          <w:rFonts w:ascii="Arial" w:eastAsia="Arial" w:hAnsi="Arial" w:cs="Arial"/>
          <w:color w:val="000000"/>
          <w:sz w:val="20"/>
          <w:szCs w:val="20"/>
          <w:highlight w:val="red"/>
        </w:rPr>
      </w:pPr>
      <w:r w:rsidRPr="00F773B9">
        <w:rPr>
          <w:rFonts w:ascii="Arial" w:eastAsia="Arial" w:hAnsi="Arial" w:cs="Arial"/>
          <w:color w:val="000000"/>
          <w:sz w:val="20"/>
          <w:szCs w:val="20"/>
          <w:highlight w:val="red"/>
        </w:rPr>
        <w:t>Permission to delete items through the order entry system.</w:t>
      </w:r>
    </w:p>
    <w:p w14:paraId="1B7C3DE2"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If system is licensed for Order Entry, 20/20 Delivery shall provide a permission to configure Order Entry.  By default, Administrators shall be given permissions necessary for this task.</w:t>
      </w:r>
    </w:p>
    <w:p w14:paraId="085EC2D3"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 Administrator shall have the ability to assign Order Entry Clerk role to any 2020 Delivery user.</w:t>
      </w:r>
    </w:p>
    <w:p w14:paraId="3664C336" w14:textId="77777777" w:rsidR="005761B8" w:rsidRDefault="005761B8">
      <w:pPr>
        <w:pBdr>
          <w:top w:val="nil"/>
          <w:left w:val="nil"/>
          <w:bottom w:val="nil"/>
          <w:right w:val="nil"/>
          <w:between w:val="nil"/>
        </w:pBdr>
        <w:rPr>
          <w:rFonts w:ascii="Arial" w:eastAsia="Arial" w:hAnsi="Arial" w:cs="Arial"/>
          <w:color w:val="000000"/>
          <w:sz w:val="20"/>
          <w:szCs w:val="20"/>
        </w:rPr>
      </w:pPr>
      <w:bookmarkStart w:id="18" w:name="_44sinio" w:colFirst="0" w:colLast="0"/>
      <w:bookmarkEnd w:id="18"/>
    </w:p>
    <w:p w14:paraId="52A1CF0D" w14:textId="77777777" w:rsidR="005761B8" w:rsidRDefault="00000000">
      <w:pPr>
        <w:pStyle w:val="Heading2"/>
        <w:numPr>
          <w:ilvl w:val="1"/>
          <w:numId w:val="1"/>
        </w:numPr>
      </w:pPr>
      <w:r>
        <w:t>Administration</w:t>
      </w:r>
    </w:p>
    <w:p w14:paraId="2490F6CC" w14:textId="77777777" w:rsidR="005761B8" w:rsidRDefault="005761B8"/>
    <w:p w14:paraId="6858B81D"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 system shall have the ability to generate customer numbers automatically when new customers are created.  </w:t>
      </w:r>
    </w:p>
    <w:p w14:paraId="2E9C1FBB"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 system shall provide a configurable pattern for controlling automatic custom number generation.  </w:t>
      </w:r>
    </w:p>
    <w:p w14:paraId="367A11B1" w14:textId="77777777" w:rsidR="005761B8" w:rsidRPr="0092007D" w:rsidRDefault="00000000">
      <w:pPr>
        <w:numPr>
          <w:ilvl w:val="0"/>
          <w:numId w:val="2"/>
        </w:numPr>
        <w:pBdr>
          <w:top w:val="nil"/>
          <w:left w:val="nil"/>
          <w:bottom w:val="nil"/>
          <w:right w:val="nil"/>
          <w:between w:val="nil"/>
        </w:pBdr>
        <w:rPr>
          <w:rFonts w:ascii="Arial" w:eastAsia="Arial" w:hAnsi="Arial" w:cs="Arial"/>
          <w:color w:val="000000"/>
          <w:sz w:val="20"/>
          <w:szCs w:val="20"/>
          <w:highlight w:val="yellow"/>
        </w:rPr>
      </w:pPr>
      <w:r w:rsidRPr="0092007D">
        <w:rPr>
          <w:rFonts w:ascii="Arial" w:eastAsia="Arial" w:hAnsi="Arial" w:cs="Arial"/>
          <w:color w:val="000000"/>
          <w:sz w:val="20"/>
          <w:szCs w:val="20"/>
          <w:highlight w:val="yellow"/>
        </w:rPr>
        <w:t>The system shall provide a configurable option to turn automatic customer number generation on or off.  The default value shall be true.</w:t>
      </w:r>
    </w:p>
    <w:p w14:paraId="04057518"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 system shall have the ability to generate order numbers automatically when new orders are created.  </w:t>
      </w:r>
    </w:p>
    <w:p w14:paraId="6069B943"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 system shall provide a configurable pattern for controlling automatic order number generation.  </w:t>
      </w:r>
    </w:p>
    <w:p w14:paraId="52F52B3C"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provide a configurable option to turn automatic order number generation on or off.  The default value for this option shall be true.</w:t>
      </w:r>
    </w:p>
    <w:p w14:paraId="22888C38"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 system shall have the ability to generate order item line numbers automatically when new customers are created.  </w:t>
      </w:r>
    </w:p>
    <w:p w14:paraId="6B77F7A3"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provide a configurable pattern for controlling automatic order item line number generation.  The default value for this option shall be true.</w:t>
      </w:r>
    </w:p>
    <w:p w14:paraId="74642A5D"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provide a configurable option to turn automatic order item line number generation on or off.  The default value shall be true.</w:t>
      </w:r>
    </w:p>
    <w:p w14:paraId="41BA1F41"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 </w:t>
      </w:r>
      <w:r w:rsidRPr="0092007D">
        <w:rPr>
          <w:rFonts w:ascii="Arial" w:eastAsia="Arial" w:hAnsi="Arial" w:cs="Arial"/>
          <w:color w:val="000000"/>
          <w:sz w:val="20"/>
          <w:szCs w:val="20"/>
          <w:highlight w:val="yellow"/>
        </w:rPr>
        <w:t>The system shall provide a three-way switch to select the option that sets the default Delivery Date value for each new order (using one of three methods: Today, Next Workday or by Cutoff Time see order processing for details).</w:t>
      </w:r>
      <w:r>
        <w:rPr>
          <w:rFonts w:ascii="Arial" w:eastAsia="Arial" w:hAnsi="Arial" w:cs="Arial"/>
          <w:color w:val="000000"/>
          <w:sz w:val="20"/>
          <w:szCs w:val="20"/>
        </w:rPr>
        <w:t xml:space="preserve">      </w:t>
      </w:r>
    </w:p>
    <w:p w14:paraId="1C4DE8FE"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provide a time control to set the Cutoff Time.</w:t>
      </w:r>
    </w:p>
    <w:p w14:paraId="73F00CB8" w14:textId="77777777" w:rsidR="005761B8" w:rsidRPr="0092007D" w:rsidRDefault="00000000">
      <w:pPr>
        <w:numPr>
          <w:ilvl w:val="0"/>
          <w:numId w:val="2"/>
        </w:numPr>
        <w:pBdr>
          <w:top w:val="nil"/>
          <w:left w:val="nil"/>
          <w:bottom w:val="nil"/>
          <w:right w:val="nil"/>
          <w:between w:val="nil"/>
        </w:pBdr>
        <w:rPr>
          <w:rFonts w:ascii="Arial" w:eastAsia="Arial" w:hAnsi="Arial" w:cs="Arial"/>
          <w:color w:val="000000"/>
          <w:sz w:val="20"/>
          <w:szCs w:val="20"/>
          <w:highlight w:val="yellow"/>
        </w:rPr>
      </w:pPr>
      <w:r w:rsidRPr="0092007D">
        <w:rPr>
          <w:rFonts w:ascii="Arial" w:eastAsia="Arial" w:hAnsi="Arial" w:cs="Arial"/>
          <w:color w:val="000000"/>
          <w:sz w:val="20"/>
          <w:szCs w:val="20"/>
          <w:highlight w:val="yellow"/>
        </w:rPr>
        <w:t xml:space="preserve">The system shall provide a Days of the Week control to set the valid </w:t>
      </w:r>
      <w:proofErr w:type="gramStart"/>
      <w:r w:rsidRPr="0092007D">
        <w:rPr>
          <w:rFonts w:ascii="Arial" w:eastAsia="Arial" w:hAnsi="Arial" w:cs="Arial"/>
          <w:color w:val="000000"/>
          <w:sz w:val="20"/>
          <w:szCs w:val="20"/>
          <w:highlight w:val="yellow"/>
        </w:rPr>
        <w:t>work days</w:t>
      </w:r>
      <w:proofErr w:type="gramEnd"/>
      <w:r w:rsidRPr="0092007D">
        <w:rPr>
          <w:rFonts w:ascii="Arial" w:eastAsia="Arial" w:hAnsi="Arial" w:cs="Arial"/>
          <w:color w:val="000000"/>
          <w:sz w:val="20"/>
          <w:szCs w:val="20"/>
          <w:highlight w:val="yellow"/>
        </w:rPr>
        <w:t xml:space="preserve"> in a week.  The default setting for this control shall be workdays set Monday through Friday.</w:t>
      </w:r>
    </w:p>
    <w:p w14:paraId="5B24F4BD" w14:textId="77777777" w:rsidR="005761B8" w:rsidRPr="0092007D" w:rsidRDefault="00000000">
      <w:pPr>
        <w:numPr>
          <w:ilvl w:val="0"/>
          <w:numId w:val="2"/>
        </w:numPr>
        <w:pBdr>
          <w:top w:val="nil"/>
          <w:left w:val="nil"/>
          <w:bottom w:val="nil"/>
          <w:right w:val="nil"/>
          <w:between w:val="nil"/>
        </w:pBdr>
        <w:rPr>
          <w:rFonts w:ascii="Arial" w:eastAsia="Arial" w:hAnsi="Arial" w:cs="Arial"/>
          <w:color w:val="000000"/>
          <w:sz w:val="20"/>
          <w:szCs w:val="20"/>
          <w:highlight w:val="yellow"/>
        </w:rPr>
      </w:pPr>
      <w:r w:rsidRPr="0092007D">
        <w:rPr>
          <w:rFonts w:ascii="Arial" w:eastAsia="Arial" w:hAnsi="Arial" w:cs="Arial"/>
          <w:color w:val="000000"/>
          <w:sz w:val="20"/>
          <w:szCs w:val="20"/>
          <w:highlight w:val="yellow"/>
        </w:rPr>
        <w:t xml:space="preserve">The system shall provide Administrator an option to control the default setting for delivery confirmation email flag by default on any screen where the field is available to an Order Entry user.  The default value for this option shall be true. </w:t>
      </w:r>
    </w:p>
    <w:p w14:paraId="33CDE747"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 The system shall provide Administrator an option to set a default Country value to be inserted into each new customer address. </w:t>
      </w:r>
    </w:p>
    <w:p w14:paraId="7D2E68DA"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system shall provide Administrator an option to set a default State value to be inserted into each new customer address.</w:t>
      </w:r>
    </w:p>
    <w:p w14:paraId="78798022" w14:textId="77777777" w:rsidR="005761B8" w:rsidRDefault="005761B8">
      <w:pPr>
        <w:pBdr>
          <w:top w:val="nil"/>
          <w:left w:val="nil"/>
          <w:bottom w:val="nil"/>
          <w:right w:val="nil"/>
          <w:between w:val="nil"/>
        </w:pBdr>
        <w:rPr>
          <w:rFonts w:ascii="Arial" w:eastAsia="Arial" w:hAnsi="Arial" w:cs="Arial"/>
          <w:color w:val="000000"/>
          <w:sz w:val="20"/>
          <w:szCs w:val="20"/>
        </w:rPr>
      </w:pPr>
    </w:p>
    <w:p w14:paraId="68358BD0" w14:textId="77777777" w:rsidR="005761B8" w:rsidRDefault="005761B8">
      <w:pPr>
        <w:pBdr>
          <w:top w:val="nil"/>
          <w:left w:val="nil"/>
          <w:bottom w:val="nil"/>
          <w:right w:val="nil"/>
          <w:between w:val="nil"/>
        </w:pBdr>
        <w:rPr>
          <w:rFonts w:ascii="Arial" w:eastAsia="Arial" w:hAnsi="Arial" w:cs="Arial"/>
          <w:color w:val="000000"/>
          <w:sz w:val="20"/>
          <w:szCs w:val="20"/>
        </w:rPr>
      </w:pPr>
    </w:p>
    <w:p w14:paraId="6941A751" w14:textId="77777777" w:rsidR="005761B8" w:rsidRDefault="005761B8">
      <w:pPr>
        <w:pBdr>
          <w:top w:val="nil"/>
          <w:left w:val="nil"/>
          <w:bottom w:val="nil"/>
          <w:right w:val="nil"/>
          <w:between w:val="nil"/>
        </w:pBdr>
        <w:rPr>
          <w:rFonts w:ascii="Arial" w:eastAsia="Arial" w:hAnsi="Arial" w:cs="Arial"/>
          <w:color w:val="000000"/>
          <w:sz w:val="20"/>
          <w:szCs w:val="20"/>
        </w:rPr>
      </w:pPr>
      <w:bookmarkStart w:id="19" w:name="_2jxsxqh" w:colFirst="0" w:colLast="0"/>
      <w:bookmarkEnd w:id="19"/>
    </w:p>
    <w:p w14:paraId="16BCB8D4" w14:textId="77777777" w:rsidR="005761B8" w:rsidRDefault="00000000">
      <w:pPr>
        <w:pStyle w:val="Heading2"/>
        <w:numPr>
          <w:ilvl w:val="1"/>
          <w:numId w:val="1"/>
        </w:numPr>
      </w:pPr>
      <w:r>
        <w:t>Reporting</w:t>
      </w:r>
    </w:p>
    <w:p w14:paraId="610B4DCB" w14:textId="77777777" w:rsidR="005761B8" w:rsidRDefault="005761B8">
      <w:pPr>
        <w:pBdr>
          <w:top w:val="nil"/>
          <w:left w:val="nil"/>
          <w:bottom w:val="nil"/>
          <w:right w:val="nil"/>
          <w:between w:val="nil"/>
        </w:pBdr>
        <w:rPr>
          <w:rFonts w:ascii="Arial" w:eastAsia="Arial" w:hAnsi="Arial" w:cs="Arial"/>
          <w:color w:val="000000"/>
          <w:sz w:val="20"/>
          <w:szCs w:val="20"/>
        </w:rPr>
      </w:pPr>
    </w:p>
    <w:p w14:paraId="09B4481B" w14:textId="77777777" w:rsidR="005761B8" w:rsidRPr="00663AAC" w:rsidRDefault="00000000">
      <w:pPr>
        <w:numPr>
          <w:ilvl w:val="0"/>
          <w:numId w:val="2"/>
        </w:numPr>
        <w:pBdr>
          <w:top w:val="nil"/>
          <w:left w:val="nil"/>
          <w:bottom w:val="nil"/>
          <w:right w:val="nil"/>
          <w:between w:val="nil"/>
        </w:pBdr>
        <w:rPr>
          <w:rFonts w:ascii="Arial" w:eastAsia="Arial" w:hAnsi="Arial" w:cs="Arial"/>
          <w:color w:val="000000"/>
          <w:sz w:val="20"/>
          <w:szCs w:val="20"/>
          <w:highlight w:val="red"/>
        </w:rPr>
      </w:pPr>
      <w:r w:rsidRPr="00663AAC">
        <w:rPr>
          <w:rFonts w:ascii="Arial" w:eastAsia="Arial" w:hAnsi="Arial" w:cs="Arial"/>
          <w:color w:val="000000"/>
          <w:sz w:val="20"/>
          <w:szCs w:val="20"/>
          <w:highlight w:val="red"/>
        </w:rPr>
        <w:t xml:space="preserve">System shall provide a Billing Report capable of listing complete order details for many orders at a time with a single query.  The purpose of Order Report is to provide the user with a means to enter completed service data back into their host billing systems as efficiently as possible by manual order entry.  </w:t>
      </w:r>
    </w:p>
    <w:p w14:paraId="643EE1BD"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Bill Report shall provide a means to query for orders by a combination of order status, order date range, center, </w:t>
      </w:r>
      <w:proofErr w:type="gramStart"/>
      <w:r>
        <w:rPr>
          <w:rFonts w:ascii="Arial" w:eastAsia="Arial" w:hAnsi="Arial" w:cs="Arial"/>
          <w:color w:val="000000"/>
          <w:sz w:val="20"/>
          <w:szCs w:val="20"/>
        </w:rPr>
        <w:t>route</w:t>
      </w:r>
      <w:proofErr w:type="gramEnd"/>
      <w:r>
        <w:rPr>
          <w:rFonts w:ascii="Arial" w:eastAsia="Arial" w:hAnsi="Arial" w:cs="Arial"/>
          <w:color w:val="000000"/>
          <w:sz w:val="20"/>
          <w:szCs w:val="20"/>
        </w:rPr>
        <w:t xml:space="preserve"> and driver.</w:t>
      </w:r>
    </w:p>
    <w:p w14:paraId="5B66F6C3" w14:textId="77777777" w:rsidR="005761B8" w:rsidRPr="00663AAC" w:rsidRDefault="00000000">
      <w:pPr>
        <w:numPr>
          <w:ilvl w:val="0"/>
          <w:numId w:val="2"/>
        </w:numPr>
        <w:pBdr>
          <w:top w:val="nil"/>
          <w:left w:val="nil"/>
          <w:bottom w:val="nil"/>
          <w:right w:val="nil"/>
          <w:between w:val="nil"/>
        </w:pBdr>
        <w:rPr>
          <w:rFonts w:ascii="Arial" w:eastAsia="Arial" w:hAnsi="Arial" w:cs="Arial"/>
          <w:color w:val="000000"/>
          <w:sz w:val="20"/>
          <w:szCs w:val="20"/>
          <w:highlight w:val="red"/>
        </w:rPr>
      </w:pPr>
      <w:r w:rsidRPr="00663AAC">
        <w:rPr>
          <w:rFonts w:ascii="Arial" w:eastAsia="Arial" w:hAnsi="Arial" w:cs="Arial"/>
          <w:color w:val="000000"/>
          <w:sz w:val="20"/>
          <w:szCs w:val="20"/>
          <w:highlight w:val="red"/>
        </w:rPr>
        <w:t>Order status control shall offer All Orders (any order status), Completed Orders (‘Fulfilled, Over-fulfilled and Under-fulfilled order status), “Exception” Orders (Exception order status), and “Active” Orders (Open and Scheduled order status).</w:t>
      </w:r>
    </w:p>
    <w:p w14:paraId="18156E49"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Center control shall offer selection for “All Centers” and individual centers.</w:t>
      </w:r>
    </w:p>
    <w:p w14:paraId="09349906"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Route and Driver controls shall only be active only if an individual center has selected.</w:t>
      </w:r>
    </w:p>
    <w:p w14:paraId="41DF3EFD"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Billing Report shall return a header containing the query settings.</w:t>
      </w:r>
    </w:p>
    <w:p w14:paraId="2C805883" w14:textId="77777777" w:rsidR="005761B8" w:rsidRPr="00663AAC" w:rsidRDefault="00000000">
      <w:pPr>
        <w:numPr>
          <w:ilvl w:val="0"/>
          <w:numId w:val="2"/>
        </w:numPr>
        <w:pBdr>
          <w:top w:val="nil"/>
          <w:left w:val="nil"/>
          <w:bottom w:val="nil"/>
          <w:right w:val="nil"/>
          <w:between w:val="nil"/>
        </w:pBdr>
        <w:rPr>
          <w:rFonts w:ascii="Arial" w:eastAsia="Arial" w:hAnsi="Arial" w:cs="Arial"/>
          <w:color w:val="000000"/>
          <w:sz w:val="20"/>
          <w:szCs w:val="20"/>
          <w:highlight w:val="red"/>
        </w:rPr>
      </w:pPr>
      <w:r w:rsidRPr="00663AAC">
        <w:rPr>
          <w:rFonts w:ascii="Arial" w:eastAsia="Arial" w:hAnsi="Arial" w:cs="Arial"/>
          <w:color w:val="000000"/>
          <w:sz w:val="20"/>
          <w:szCs w:val="20"/>
          <w:highlight w:val="red"/>
        </w:rPr>
        <w:lastRenderedPageBreak/>
        <w:t xml:space="preserve">Billing Report shall return a list of orders.  For each order, Billing Report cites the </w:t>
      </w:r>
      <w:proofErr w:type="spellStart"/>
      <w:r w:rsidRPr="00663AAC">
        <w:rPr>
          <w:rFonts w:ascii="Arial" w:eastAsia="Arial" w:hAnsi="Arial" w:cs="Arial"/>
          <w:color w:val="000000"/>
          <w:sz w:val="20"/>
          <w:szCs w:val="20"/>
          <w:highlight w:val="red"/>
        </w:rPr>
        <w:t>orders’s</w:t>
      </w:r>
      <w:proofErr w:type="spellEnd"/>
      <w:r w:rsidRPr="00663AAC">
        <w:rPr>
          <w:rFonts w:ascii="Arial" w:eastAsia="Arial" w:hAnsi="Arial" w:cs="Arial"/>
          <w:color w:val="000000"/>
          <w:sz w:val="20"/>
          <w:szCs w:val="20"/>
          <w:highlight w:val="red"/>
        </w:rPr>
        <w:t xml:space="preserve"> Center, Route, Driver, Bill-To customer, customer address, customer phone, customer contact,  Ship-To customer, customer address, customer phone, customer contact, order number, order status, scheduled delivery date, actual service date and time, service instructions, driver order note, customer signature, customer signed name.  For each order, report shall list each item.  For each item report shall list item line number, ordered quantity, fulfilled quantity, purpose, status, reason code, name, description, driver item note, mobile forms data.</w:t>
      </w:r>
    </w:p>
    <w:p w14:paraId="52D062F2"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Orders shall be presented in the Billing Report sorted first by service date, then by Center, then by Route and then by Driver.</w:t>
      </w:r>
    </w:p>
    <w:p w14:paraId="1F70B116" w14:textId="77777777" w:rsidR="005761B8" w:rsidRPr="00663AAC" w:rsidRDefault="00000000">
      <w:pPr>
        <w:numPr>
          <w:ilvl w:val="0"/>
          <w:numId w:val="2"/>
        </w:numPr>
        <w:pBdr>
          <w:top w:val="nil"/>
          <w:left w:val="nil"/>
          <w:bottom w:val="nil"/>
          <w:right w:val="nil"/>
          <w:between w:val="nil"/>
        </w:pBdr>
        <w:rPr>
          <w:rFonts w:ascii="Arial" w:eastAsia="Arial" w:hAnsi="Arial" w:cs="Arial"/>
          <w:color w:val="000000"/>
          <w:sz w:val="20"/>
          <w:szCs w:val="20"/>
          <w:highlight w:val="yellow"/>
        </w:rPr>
      </w:pPr>
      <w:r w:rsidRPr="00663AAC">
        <w:rPr>
          <w:rFonts w:ascii="Arial" w:eastAsia="Arial" w:hAnsi="Arial" w:cs="Arial"/>
          <w:color w:val="000000"/>
          <w:sz w:val="20"/>
          <w:szCs w:val="20"/>
          <w:highlight w:val="yellow"/>
        </w:rPr>
        <w:t xml:space="preserve">System shall provide a means for user to output the Billing Report in PDF file format. PDF output shall ideally present each order on a separate page so that output can be shared with customers and yet support non-disclosure of other customer’s data. </w:t>
      </w:r>
    </w:p>
    <w:p w14:paraId="4146644C" w14:textId="77777777" w:rsidR="005761B8" w:rsidRPr="00B71867" w:rsidRDefault="00000000">
      <w:pPr>
        <w:numPr>
          <w:ilvl w:val="0"/>
          <w:numId w:val="2"/>
        </w:numPr>
        <w:pBdr>
          <w:top w:val="nil"/>
          <w:left w:val="nil"/>
          <w:bottom w:val="nil"/>
          <w:right w:val="nil"/>
          <w:between w:val="nil"/>
        </w:pBdr>
        <w:rPr>
          <w:rFonts w:ascii="Arial" w:eastAsia="Arial" w:hAnsi="Arial" w:cs="Arial"/>
          <w:color w:val="000000"/>
          <w:sz w:val="20"/>
          <w:szCs w:val="20"/>
          <w:highlight w:val="yellow"/>
        </w:rPr>
      </w:pPr>
      <w:r w:rsidRPr="00B71867">
        <w:rPr>
          <w:rFonts w:ascii="Arial" w:eastAsia="Arial" w:hAnsi="Arial" w:cs="Arial"/>
          <w:color w:val="000000"/>
          <w:sz w:val="20"/>
          <w:szCs w:val="20"/>
          <w:highlight w:val="yellow"/>
        </w:rPr>
        <w:t xml:space="preserve">System shall provide a means for user to output the Billing Report in CSV file format.  The purpose of CSV file output is to provide data suitable for bulk input to </w:t>
      </w:r>
      <w:proofErr w:type="gramStart"/>
      <w:r w:rsidRPr="00B71867">
        <w:rPr>
          <w:rFonts w:ascii="Arial" w:eastAsia="Arial" w:hAnsi="Arial" w:cs="Arial"/>
          <w:color w:val="000000"/>
          <w:sz w:val="20"/>
          <w:szCs w:val="20"/>
          <w:highlight w:val="yellow"/>
        </w:rPr>
        <w:t>back office</w:t>
      </w:r>
      <w:proofErr w:type="gramEnd"/>
      <w:r w:rsidRPr="00B71867">
        <w:rPr>
          <w:rFonts w:ascii="Arial" w:eastAsia="Arial" w:hAnsi="Arial" w:cs="Arial"/>
          <w:color w:val="000000"/>
          <w:sz w:val="20"/>
          <w:szCs w:val="20"/>
          <w:highlight w:val="yellow"/>
        </w:rPr>
        <w:t xml:space="preserve"> accounting systems such as QuickBooks.</w:t>
      </w:r>
    </w:p>
    <w:p w14:paraId="44828024" w14:textId="77777777" w:rsidR="005761B8" w:rsidRDefault="005761B8">
      <w:pPr>
        <w:pBdr>
          <w:top w:val="nil"/>
          <w:left w:val="nil"/>
          <w:bottom w:val="nil"/>
          <w:right w:val="nil"/>
          <w:between w:val="nil"/>
        </w:pBdr>
        <w:rPr>
          <w:rFonts w:ascii="Arial" w:eastAsia="Arial" w:hAnsi="Arial" w:cs="Arial"/>
          <w:color w:val="000000"/>
          <w:sz w:val="20"/>
          <w:szCs w:val="20"/>
        </w:rPr>
      </w:pPr>
    </w:p>
    <w:p w14:paraId="5D7AB852" w14:textId="77777777" w:rsidR="005761B8" w:rsidRPr="00B71867" w:rsidRDefault="00000000">
      <w:pPr>
        <w:numPr>
          <w:ilvl w:val="0"/>
          <w:numId w:val="2"/>
        </w:numPr>
        <w:pBdr>
          <w:top w:val="nil"/>
          <w:left w:val="nil"/>
          <w:bottom w:val="nil"/>
          <w:right w:val="nil"/>
          <w:between w:val="nil"/>
        </w:pBdr>
        <w:rPr>
          <w:rFonts w:ascii="Arial" w:eastAsia="Arial" w:hAnsi="Arial" w:cs="Arial"/>
          <w:color w:val="000000"/>
          <w:sz w:val="20"/>
          <w:szCs w:val="20"/>
          <w:highlight w:val="yellow"/>
        </w:rPr>
      </w:pPr>
      <w:r w:rsidRPr="00B71867">
        <w:rPr>
          <w:rFonts w:ascii="Arial" w:eastAsia="Arial" w:hAnsi="Arial" w:cs="Arial"/>
          <w:color w:val="000000"/>
          <w:sz w:val="20"/>
          <w:szCs w:val="20"/>
          <w:highlight w:val="yellow"/>
        </w:rPr>
        <w:t>System shall provide a Customer Report capable of outputting a listing of customers in the system.  The purpose of the Customer Report is to provide user with a way to reconcile and/or transfer his customer database in 20/20 Delivery to or against his customer databases stored elsewhere.</w:t>
      </w:r>
    </w:p>
    <w:p w14:paraId="47FE1A6C"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Customer Report shall provide a means for user to select the sort order of the report output: by customer number or by customer name.   </w:t>
      </w:r>
    </w:p>
    <w:p w14:paraId="7A488C01"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Customer Report shall return a list of customers.  For each customer, report shall list customer name, customer number, and a complete address for each associated with the customer.  For each address, Report shall list a complete contact for each contact associated with the address. </w:t>
      </w:r>
    </w:p>
    <w:p w14:paraId="4C2FFC59"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System shall provide a means for user to output the Customer Report in PDF file format.  </w:t>
      </w:r>
    </w:p>
    <w:p w14:paraId="67F0B114"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System shall provide a means for user to output the Customer Report in CSV file format. </w:t>
      </w:r>
    </w:p>
    <w:p w14:paraId="17C648CD" w14:textId="77777777" w:rsidR="005761B8" w:rsidRDefault="005761B8">
      <w:pPr>
        <w:pBdr>
          <w:top w:val="nil"/>
          <w:left w:val="nil"/>
          <w:bottom w:val="nil"/>
          <w:right w:val="nil"/>
          <w:between w:val="nil"/>
        </w:pBdr>
        <w:rPr>
          <w:rFonts w:ascii="Arial" w:eastAsia="Arial" w:hAnsi="Arial" w:cs="Arial"/>
          <w:color w:val="000000"/>
          <w:sz w:val="20"/>
          <w:szCs w:val="20"/>
        </w:rPr>
      </w:pPr>
    </w:p>
    <w:p w14:paraId="2CE38F9B" w14:textId="77777777" w:rsidR="005761B8" w:rsidRPr="00B71867" w:rsidRDefault="00000000">
      <w:pPr>
        <w:numPr>
          <w:ilvl w:val="0"/>
          <w:numId w:val="2"/>
        </w:numPr>
        <w:pBdr>
          <w:top w:val="nil"/>
          <w:left w:val="nil"/>
          <w:bottom w:val="nil"/>
          <w:right w:val="nil"/>
          <w:between w:val="nil"/>
        </w:pBdr>
        <w:rPr>
          <w:rFonts w:ascii="Arial" w:eastAsia="Arial" w:hAnsi="Arial" w:cs="Arial"/>
          <w:color w:val="000000"/>
          <w:sz w:val="20"/>
          <w:szCs w:val="20"/>
          <w:highlight w:val="yellow"/>
        </w:rPr>
      </w:pPr>
      <w:r w:rsidRPr="00B71867">
        <w:rPr>
          <w:rFonts w:ascii="Arial" w:eastAsia="Arial" w:hAnsi="Arial" w:cs="Arial"/>
          <w:color w:val="000000"/>
          <w:sz w:val="20"/>
          <w:szCs w:val="20"/>
          <w:highlight w:val="yellow"/>
        </w:rPr>
        <w:t>System shall provide an Item Report capable of outputting a listing of all items in the system.  The purpose of the Item Report is to provide user a means to validate/reconcile his product database in 20/20 Delivery with his actual product database stored elsewhere.</w:t>
      </w:r>
    </w:p>
    <w:p w14:paraId="3108EA74"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Item Report shall provide a means for user to select the sort order of the report output: by item number or by item name.   </w:t>
      </w:r>
    </w:p>
    <w:p w14:paraId="3E172002"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Item Report shall return a list of items.  For each item, report shall list item name, description, default purpose and barcodes.</w:t>
      </w:r>
    </w:p>
    <w:p w14:paraId="1833CB97"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System shall provide a means for user to output the Item Report in PDF file format.  </w:t>
      </w:r>
    </w:p>
    <w:p w14:paraId="161611B0" w14:textId="77777777" w:rsidR="005761B8"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System shall provide a means for user to output the Item Report in CSV file format. </w:t>
      </w:r>
    </w:p>
    <w:p w14:paraId="67B13865" w14:textId="77777777" w:rsidR="005761B8" w:rsidRDefault="0000000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   </w:t>
      </w:r>
    </w:p>
    <w:p w14:paraId="14CD6205" w14:textId="77777777" w:rsidR="005761B8" w:rsidRDefault="005761B8">
      <w:pPr>
        <w:keepLines/>
        <w:widowControl w:val="0"/>
        <w:pBdr>
          <w:top w:val="nil"/>
          <w:left w:val="nil"/>
          <w:bottom w:val="nil"/>
          <w:right w:val="nil"/>
          <w:between w:val="nil"/>
        </w:pBdr>
        <w:spacing w:after="120"/>
        <w:ind w:left="720" w:hanging="720"/>
        <w:rPr>
          <w:color w:val="000000"/>
          <w:sz w:val="20"/>
          <w:szCs w:val="20"/>
        </w:rPr>
      </w:pPr>
    </w:p>
    <w:p w14:paraId="26361FCD" w14:textId="77777777" w:rsidR="005761B8" w:rsidRDefault="005761B8">
      <w:pPr>
        <w:keepLines/>
        <w:widowControl w:val="0"/>
        <w:pBdr>
          <w:top w:val="nil"/>
          <w:left w:val="nil"/>
          <w:bottom w:val="nil"/>
          <w:right w:val="nil"/>
          <w:between w:val="nil"/>
        </w:pBdr>
        <w:spacing w:after="120"/>
        <w:ind w:left="720" w:hanging="720"/>
        <w:rPr>
          <w:color w:val="000000"/>
          <w:sz w:val="20"/>
          <w:szCs w:val="20"/>
        </w:rPr>
      </w:pPr>
    </w:p>
    <w:p w14:paraId="056EC7FA" w14:textId="77777777" w:rsidR="005761B8" w:rsidRDefault="005761B8">
      <w:pPr>
        <w:keepLines/>
        <w:widowControl w:val="0"/>
        <w:pBdr>
          <w:top w:val="nil"/>
          <w:left w:val="nil"/>
          <w:bottom w:val="nil"/>
          <w:right w:val="nil"/>
          <w:between w:val="nil"/>
        </w:pBdr>
        <w:spacing w:after="120"/>
        <w:ind w:left="720" w:hanging="720"/>
        <w:rPr>
          <w:color w:val="000000"/>
          <w:sz w:val="20"/>
          <w:szCs w:val="20"/>
        </w:rPr>
      </w:pPr>
      <w:bookmarkStart w:id="20" w:name="_z337ya" w:colFirst="0" w:colLast="0"/>
      <w:bookmarkEnd w:id="20"/>
    </w:p>
    <w:p w14:paraId="05FA86C2" w14:textId="77777777" w:rsidR="005761B8" w:rsidRDefault="00000000">
      <w:pPr>
        <w:pStyle w:val="Heading1"/>
        <w:numPr>
          <w:ilvl w:val="0"/>
          <w:numId w:val="1"/>
        </w:numPr>
      </w:pPr>
      <w:r>
        <w:t>Risk Assessment</w:t>
      </w:r>
    </w:p>
    <w:p w14:paraId="77107825" w14:textId="77777777" w:rsidR="005761B8" w:rsidRDefault="00000000">
      <w:pPr>
        <w:keepLines/>
        <w:widowControl w:val="0"/>
        <w:pBdr>
          <w:top w:val="nil"/>
          <w:left w:val="nil"/>
          <w:bottom w:val="nil"/>
          <w:right w:val="nil"/>
          <w:between w:val="nil"/>
        </w:pBdr>
        <w:spacing w:after="120"/>
        <w:ind w:left="720" w:hanging="720"/>
        <w:rPr>
          <w:rFonts w:ascii="Arial" w:eastAsia="Arial" w:hAnsi="Arial" w:cs="Arial"/>
          <w:color w:val="000000"/>
          <w:sz w:val="20"/>
          <w:szCs w:val="20"/>
        </w:rPr>
      </w:pPr>
      <w:r>
        <w:rPr>
          <w:rFonts w:ascii="Arial" w:eastAsia="Arial" w:hAnsi="Arial" w:cs="Arial"/>
          <w:color w:val="000000"/>
          <w:sz w:val="20"/>
          <w:szCs w:val="20"/>
        </w:rPr>
        <w:t>Unknown.</w:t>
      </w:r>
    </w:p>
    <w:p w14:paraId="4DDE2212" w14:textId="77777777" w:rsidR="005761B8" w:rsidRDefault="005761B8">
      <w:pPr>
        <w:keepLines/>
        <w:widowControl w:val="0"/>
        <w:pBdr>
          <w:top w:val="nil"/>
          <w:left w:val="nil"/>
          <w:bottom w:val="nil"/>
          <w:right w:val="nil"/>
          <w:between w:val="nil"/>
        </w:pBdr>
        <w:spacing w:after="120"/>
        <w:ind w:left="720" w:hanging="720"/>
        <w:rPr>
          <w:color w:val="000000"/>
          <w:sz w:val="20"/>
          <w:szCs w:val="20"/>
        </w:rPr>
      </w:pPr>
    </w:p>
    <w:p w14:paraId="5DCDE57A" w14:textId="77777777" w:rsidR="005761B8" w:rsidRDefault="005761B8">
      <w:pPr>
        <w:keepLines/>
        <w:widowControl w:val="0"/>
        <w:pBdr>
          <w:top w:val="nil"/>
          <w:left w:val="nil"/>
          <w:bottom w:val="nil"/>
          <w:right w:val="nil"/>
          <w:between w:val="nil"/>
        </w:pBdr>
        <w:spacing w:after="120"/>
        <w:ind w:left="720" w:hanging="720"/>
        <w:rPr>
          <w:color w:val="000000"/>
          <w:sz w:val="20"/>
          <w:szCs w:val="20"/>
        </w:rPr>
      </w:pPr>
    </w:p>
    <w:p w14:paraId="3EE96A76" w14:textId="77777777" w:rsidR="005761B8" w:rsidRDefault="005761B8">
      <w:pPr>
        <w:keepLines/>
        <w:widowControl w:val="0"/>
        <w:pBdr>
          <w:top w:val="nil"/>
          <w:left w:val="nil"/>
          <w:bottom w:val="nil"/>
          <w:right w:val="nil"/>
          <w:between w:val="nil"/>
        </w:pBdr>
        <w:spacing w:after="120"/>
        <w:ind w:left="720" w:hanging="720"/>
        <w:rPr>
          <w:color w:val="000000"/>
          <w:sz w:val="20"/>
          <w:szCs w:val="20"/>
        </w:rPr>
      </w:pPr>
    </w:p>
    <w:p w14:paraId="1BA61559" w14:textId="77777777" w:rsidR="005761B8" w:rsidRDefault="005761B8">
      <w:pPr>
        <w:keepLines/>
        <w:widowControl w:val="0"/>
        <w:pBdr>
          <w:top w:val="nil"/>
          <w:left w:val="nil"/>
          <w:bottom w:val="nil"/>
          <w:right w:val="nil"/>
          <w:between w:val="nil"/>
        </w:pBdr>
        <w:spacing w:after="120"/>
        <w:ind w:left="720" w:hanging="720"/>
        <w:rPr>
          <w:color w:val="000000"/>
          <w:sz w:val="20"/>
          <w:szCs w:val="20"/>
        </w:rPr>
      </w:pPr>
    </w:p>
    <w:p w14:paraId="4D8DC110" w14:textId="77777777" w:rsidR="005761B8" w:rsidRDefault="00000000">
      <w:pPr>
        <w:pStyle w:val="Heading1"/>
        <w:numPr>
          <w:ilvl w:val="0"/>
          <w:numId w:val="1"/>
        </w:numPr>
      </w:pPr>
      <w:bookmarkStart w:id="21" w:name="_3j2qqm3" w:colFirst="0" w:colLast="0"/>
      <w:bookmarkEnd w:id="21"/>
      <w:r>
        <w:br w:type="page"/>
      </w:r>
      <w:r>
        <w:lastRenderedPageBreak/>
        <w:t>Revision History</w:t>
      </w:r>
    </w:p>
    <w:p w14:paraId="52345276" w14:textId="77777777" w:rsidR="005761B8" w:rsidRDefault="005761B8"/>
    <w:tbl>
      <w:tblPr>
        <w:tblStyle w:val="a0"/>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5761B8" w14:paraId="560ED455" w14:textId="77777777">
        <w:tc>
          <w:tcPr>
            <w:tcW w:w="2304" w:type="dxa"/>
          </w:tcPr>
          <w:p w14:paraId="3C4C55EE" w14:textId="77777777" w:rsidR="005761B8" w:rsidRDefault="00000000">
            <w:pPr>
              <w:keepLines/>
              <w:widowControl w:val="0"/>
              <w:pBdr>
                <w:top w:val="nil"/>
                <w:left w:val="nil"/>
                <w:bottom w:val="nil"/>
                <w:right w:val="nil"/>
                <w:between w:val="nil"/>
              </w:pBdr>
              <w:spacing w:after="120"/>
              <w:jc w:val="center"/>
              <w:rPr>
                <w:rFonts w:ascii="Arial" w:eastAsia="Arial" w:hAnsi="Arial" w:cs="Arial"/>
                <w:color w:val="000000"/>
                <w:sz w:val="20"/>
                <w:szCs w:val="20"/>
              </w:rPr>
            </w:pPr>
            <w:r>
              <w:rPr>
                <w:rFonts w:ascii="Arial" w:eastAsia="Arial" w:hAnsi="Arial" w:cs="Arial"/>
                <w:b/>
                <w:color w:val="000000"/>
                <w:sz w:val="20"/>
                <w:szCs w:val="20"/>
              </w:rPr>
              <w:t>Date</w:t>
            </w:r>
          </w:p>
        </w:tc>
        <w:tc>
          <w:tcPr>
            <w:tcW w:w="1152" w:type="dxa"/>
          </w:tcPr>
          <w:p w14:paraId="578955DD" w14:textId="77777777" w:rsidR="005761B8" w:rsidRDefault="00000000">
            <w:pPr>
              <w:keepLines/>
              <w:widowControl w:val="0"/>
              <w:pBdr>
                <w:top w:val="nil"/>
                <w:left w:val="nil"/>
                <w:bottom w:val="nil"/>
                <w:right w:val="nil"/>
                <w:between w:val="nil"/>
              </w:pBdr>
              <w:spacing w:after="120"/>
              <w:jc w:val="center"/>
              <w:rPr>
                <w:rFonts w:ascii="Arial" w:eastAsia="Arial" w:hAnsi="Arial" w:cs="Arial"/>
                <w:color w:val="000000"/>
                <w:sz w:val="20"/>
                <w:szCs w:val="20"/>
              </w:rPr>
            </w:pPr>
            <w:r>
              <w:rPr>
                <w:rFonts w:ascii="Arial" w:eastAsia="Arial" w:hAnsi="Arial" w:cs="Arial"/>
                <w:b/>
                <w:color w:val="000000"/>
                <w:sz w:val="20"/>
                <w:szCs w:val="20"/>
              </w:rPr>
              <w:t>Revision</w:t>
            </w:r>
          </w:p>
        </w:tc>
        <w:tc>
          <w:tcPr>
            <w:tcW w:w="3744" w:type="dxa"/>
          </w:tcPr>
          <w:p w14:paraId="4AAFE749" w14:textId="77777777" w:rsidR="005761B8" w:rsidRDefault="00000000">
            <w:pPr>
              <w:keepLines/>
              <w:widowControl w:val="0"/>
              <w:pBdr>
                <w:top w:val="nil"/>
                <w:left w:val="nil"/>
                <w:bottom w:val="nil"/>
                <w:right w:val="nil"/>
                <w:between w:val="nil"/>
              </w:pBdr>
              <w:spacing w:after="120"/>
              <w:jc w:val="center"/>
              <w:rPr>
                <w:rFonts w:ascii="Arial" w:eastAsia="Arial" w:hAnsi="Arial" w:cs="Arial"/>
                <w:color w:val="000000"/>
                <w:sz w:val="20"/>
                <w:szCs w:val="20"/>
              </w:rPr>
            </w:pPr>
            <w:r>
              <w:rPr>
                <w:rFonts w:ascii="Arial" w:eastAsia="Arial" w:hAnsi="Arial" w:cs="Arial"/>
                <w:b/>
                <w:color w:val="000000"/>
                <w:sz w:val="20"/>
                <w:szCs w:val="20"/>
              </w:rPr>
              <w:t>Description</w:t>
            </w:r>
          </w:p>
        </w:tc>
        <w:tc>
          <w:tcPr>
            <w:tcW w:w="2304" w:type="dxa"/>
          </w:tcPr>
          <w:p w14:paraId="5948B9DA" w14:textId="77777777" w:rsidR="005761B8" w:rsidRDefault="00000000">
            <w:pPr>
              <w:keepLines/>
              <w:widowControl w:val="0"/>
              <w:pBdr>
                <w:top w:val="nil"/>
                <w:left w:val="nil"/>
                <w:bottom w:val="nil"/>
                <w:right w:val="nil"/>
                <w:between w:val="nil"/>
              </w:pBdr>
              <w:spacing w:after="120"/>
              <w:jc w:val="center"/>
              <w:rPr>
                <w:rFonts w:ascii="Arial" w:eastAsia="Arial" w:hAnsi="Arial" w:cs="Arial"/>
                <w:color w:val="000000"/>
                <w:sz w:val="20"/>
                <w:szCs w:val="20"/>
              </w:rPr>
            </w:pPr>
            <w:r>
              <w:rPr>
                <w:rFonts w:ascii="Arial" w:eastAsia="Arial" w:hAnsi="Arial" w:cs="Arial"/>
                <w:b/>
                <w:color w:val="000000"/>
                <w:sz w:val="20"/>
                <w:szCs w:val="20"/>
              </w:rPr>
              <w:t>Author</w:t>
            </w:r>
          </w:p>
        </w:tc>
      </w:tr>
      <w:tr w:rsidR="005761B8" w14:paraId="58F3675E" w14:textId="77777777">
        <w:tc>
          <w:tcPr>
            <w:tcW w:w="2304" w:type="dxa"/>
          </w:tcPr>
          <w:p w14:paraId="11F4AF8D" w14:textId="77777777" w:rsidR="005761B8" w:rsidRDefault="00000000">
            <w:pPr>
              <w:keepLines/>
              <w:widowControl w:val="0"/>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9 September, 2009</w:t>
            </w:r>
          </w:p>
        </w:tc>
        <w:tc>
          <w:tcPr>
            <w:tcW w:w="1152" w:type="dxa"/>
          </w:tcPr>
          <w:p w14:paraId="72FF728F" w14:textId="77777777" w:rsidR="005761B8" w:rsidRDefault="00000000">
            <w:pPr>
              <w:keepLines/>
              <w:widowControl w:val="0"/>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1.0</w:t>
            </w:r>
          </w:p>
        </w:tc>
        <w:tc>
          <w:tcPr>
            <w:tcW w:w="3744" w:type="dxa"/>
          </w:tcPr>
          <w:p w14:paraId="4CDADCF2" w14:textId="77777777" w:rsidR="005761B8" w:rsidRDefault="00000000">
            <w:pPr>
              <w:keepLines/>
              <w:widowControl w:val="0"/>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Initial Draft suitable for initial review</w:t>
            </w:r>
          </w:p>
        </w:tc>
        <w:tc>
          <w:tcPr>
            <w:tcW w:w="2304" w:type="dxa"/>
          </w:tcPr>
          <w:p w14:paraId="035B19A4" w14:textId="77777777" w:rsidR="005761B8" w:rsidRDefault="00000000">
            <w:pPr>
              <w:keepLines/>
              <w:widowControl w:val="0"/>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Thom Gallie</w:t>
            </w:r>
          </w:p>
        </w:tc>
      </w:tr>
      <w:tr w:rsidR="005761B8" w14:paraId="4217ECD7" w14:textId="77777777">
        <w:tc>
          <w:tcPr>
            <w:tcW w:w="2304" w:type="dxa"/>
          </w:tcPr>
          <w:p w14:paraId="0CD1633C" w14:textId="77777777" w:rsidR="005761B8" w:rsidRDefault="00000000">
            <w:pPr>
              <w:keepLines/>
              <w:widowControl w:val="0"/>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1 October. 2009</w:t>
            </w:r>
          </w:p>
        </w:tc>
        <w:tc>
          <w:tcPr>
            <w:tcW w:w="1152" w:type="dxa"/>
          </w:tcPr>
          <w:p w14:paraId="57D89F5B" w14:textId="77777777" w:rsidR="005761B8" w:rsidRDefault="00000000">
            <w:pPr>
              <w:keepLines/>
              <w:widowControl w:val="0"/>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1.1</w:t>
            </w:r>
          </w:p>
        </w:tc>
        <w:tc>
          <w:tcPr>
            <w:tcW w:w="3744" w:type="dxa"/>
          </w:tcPr>
          <w:p w14:paraId="2C66467E" w14:textId="77777777" w:rsidR="005761B8" w:rsidRDefault="00000000">
            <w:pPr>
              <w:keepLines/>
              <w:widowControl w:val="0"/>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After final reviews.</w:t>
            </w:r>
          </w:p>
        </w:tc>
        <w:tc>
          <w:tcPr>
            <w:tcW w:w="2304" w:type="dxa"/>
          </w:tcPr>
          <w:p w14:paraId="6AAB20D8" w14:textId="77777777" w:rsidR="005761B8" w:rsidRDefault="00000000">
            <w:pPr>
              <w:keepLines/>
              <w:widowControl w:val="0"/>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Thom Gallie</w:t>
            </w:r>
          </w:p>
        </w:tc>
      </w:tr>
      <w:tr w:rsidR="005761B8" w14:paraId="226ED682" w14:textId="77777777">
        <w:tc>
          <w:tcPr>
            <w:tcW w:w="2304" w:type="dxa"/>
          </w:tcPr>
          <w:p w14:paraId="2AE5BCF0" w14:textId="77777777" w:rsidR="005761B8" w:rsidRDefault="00000000">
            <w:pPr>
              <w:keepLines/>
              <w:widowControl w:val="0"/>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22 October, 2009</w:t>
            </w:r>
          </w:p>
        </w:tc>
        <w:tc>
          <w:tcPr>
            <w:tcW w:w="1152" w:type="dxa"/>
          </w:tcPr>
          <w:p w14:paraId="4A8E0BF1" w14:textId="77777777" w:rsidR="005761B8" w:rsidRDefault="00000000">
            <w:pPr>
              <w:keepLines/>
              <w:widowControl w:val="0"/>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1.2</w:t>
            </w:r>
          </w:p>
        </w:tc>
        <w:tc>
          <w:tcPr>
            <w:tcW w:w="3744" w:type="dxa"/>
          </w:tcPr>
          <w:p w14:paraId="466D04B3" w14:textId="77777777" w:rsidR="005761B8" w:rsidRDefault="00000000">
            <w:pPr>
              <w:keepLines/>
              <w:widowControl w:val="0"/>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 xml:space="preserve">Moved from TCS to </w:t>
            </w:r>
            <w:proofErr w:type="spellStart"/>
            <w:r>
              <w:rPr>
                <w:rFonts w:ascii="Arial" w:eastAsia="Arial" w:hAnsi="Arial" w:cs="Arial"/>
                <w:color w:val="000000"/>
                <w:sz w:val="20"/>
                <w:szCs w:val="20"/>
              </w:rPr>
              <w:t>AirVersent</w:t>
            </w:r>
            <w:proofErr w:type="spellEnd"/>
            <w:r>
              <w:rPr>
                <w:rFonts w:ascii="Arial" w:eastAsia="Arial" w:hAnsi="Arial" w:cs="Arial"/>
                <w:color w:val="000000"/>
                <w:sz w:val="20"/>
                <w:szCs w:val="20"/>
              </w:rPr>
              <w:t xml:space="preserve"> template and renumbered section 5.</w:t>
            </w:r>
          </w:p>
        </w:tc>
        <w:tc>
          <w:tcPr>
            <w:tcW w:w="2304" w:type="dxa"/>
          </w:tcPr>
          <w:p w14:paraId="5F5A334C" w14:textId="77777777" w:rsidR="005761B8" w:rsidRDefault="00000000">
            <w:pPr>
              <w:keepLines/>
              <w:widowControl w:val="0"/>
              <w:pBdr>
                <w:top w:val="nil"/>
                <w:left w:val="nil"/>
                <w:bottom w:val="nil"/>
                <w:right w:val="nil"/>
                <w:between w:val="nil"/>
              </w:pBdr>
              <w:spacing w:after="120"/>
              <w:rPr>
                <w:rFonts w:ascii="Arial" w:eastAsia="Arial" w:hAnsi="Arial" w:cs="Arial"/>
                <w:color w:val="000000"/>
                <w:sz w:val="20"/>
                <w:szCs w:val="20"/>
              </w:rPr>
            </w:pPr>
            <w:r>
              <w:rPr>
                <w:rFonts w:ascii="Arial" w:eastAsia="Arial" w:hAnsi="Arial" w:cs="Arial"/>
                <w:color w:val="000000"/>
                <w:sz w:val="20"/>
                <w:szCs w:val="20"/>
              </w:rPr>
              <w:t>Thom Gallie</w:t>
            </w:r>
          </w:p>
        </w:tc>
      </w:tr>
      <w:tr w:rsidR="005761B8" w14:paraId="779B43EB" w14:textId="77777777">
        <w:tc>
          <w:tcPr>
            <w:tcW w:w="2304" w:type="dxa"/>
          </w:tcPr>
          <w:p w14:paraId="11280249" w14:textId="77777777" w:rsidR="005761B8" w:rsidRDefault="00000000">
            <w:pPr>
              <w:keepLines/>
              <w:widowControl w:val="0"/>
              <w:pBdr>
                <w:top w:val="nil"/>
                <w:left w:val="nil"/>
                <w:bottom w:val="nil"/>
                <w:right w:val="nil"/>
                <w:between w:val="nil"/>
              </w:pBdr>
              <w:spacing w:after="120"/>
              <w:rPr>
                <w:rFonts w:ascii="Arial" w:eastAsia="Arial" w:hAnsi="Arial" w:cs="Arial"/>
                <w:color w:val="000000"/>
                <w:sz w:val="20"/>
                <w:szCs w:val="20"/>
              </w:rPr>
            </w:pPr>
            <w:ins w:id="22" w:author="tgallie" w:date="2018-05-24T12:31:00Z">
              <w:r>
                <w:rPr>
                  <w:rFonts w:ascii="Arial" w:eastAsia="Arial" w:hAnsi="Arial" w:cs="Arial"/>
                  <w:color w:val="000000"/>
                  <w:sz w:val="20"/>
                  <w:szCs w:val="20"/>
                </w:rPr>
                <w:t>26 October, 2009</w:t>
              </w:r>
            </w:ins>
          </w:p>
        </w:tc>
        <w:tc>
          <w:tcPr>
            <w:tcW w:w="1152" w:type="dxa"/>
          </w:tcPr>
          <w:p w14:paraId="46EC61D1" w14:textId="77777777" w:rsidR="005761B8" w:rsidRDefault="00000000">
            <w:pPr>
              <w:keepLines/>
              <w:widowControl w:val="0"/>
              <w:pBdr>
                <w:top w:val="nil"/>
                <w:left w:val="nil"/>
                <w:bottom w:val="nil"/>
                <w:right w:val="nil"/>
                <w:between w:val="nil"/>
              </w:pBdr>
              <w:spacing w:after="120"/>
              <w:rPr>
                <w:rFonts w:ascii="Arial" w:eastAsia="Arial" w:hAnsi="Arial" w:cs="Arial"/>
                <w:color w:val="000000"/>
                <w:sz w:val="20"/>
                <w:szCs w:val="20"/>
              </w:rPr>
            </w:pPr>
            <w:ins w:id="23" w:author="tgallie" w:date="2018-05-24T12:31:00Z">
              <w:r>
                <w:rPr>
                  <w:rFonts w:ascii="Arial" w:eastAsia="Arial" w:hAnsi="Arial" w:cs="Arial"/>
                  <w:color w:val="000000"/>
                  <w:sz w:val="20"/>
                  <w:szCs w:val="20"/>
                </w:rPr>
                <w:t>1.3</w:t>
              </w:r>
            </w:ins>
          </w:p>
        </w:tc>
        <w:tc>
          <w:tcPr>
            <w:tcW w:w="3744" w:type="dxa"/>
          </w:tcPr>
          <w:p w14:paraId="75716AB6" w14:textId="77777777" w:rsidR="005761B8" w:rsidRDefault="00000000">
            <w:pPr>
              <w:keepLines/>
              <w:widowControl w:val="0"/>
              <w:pBdr>
                <w:top w:val="nil"/>
                <w:left w:val="nil"/>
                <w:bottom w:val="nil"/>
                <w:right w:val="nil"/>
                <w:between w:val="nil"/>
              </w:pBdr>
              <w:spacing w:after="120"/>
              <w:rPr>
                <w:rFonts w:ascii="Arial" w:eastAsia="Arial" w:hAnsi="Arial" w:cs="Arial"/>
                <w:color w:val="000000"/>
                <w:sz w:val="20"/>
                <w:szCs w:val="20"/>
              </w:rPr>
            </w:pPr>
            <w:ins w:id="24" w:author="tgallie" w:date="2018-05-24T12:31:00Z">
              <w:r>
                <w:rPr>
                  <w:rFonts w:ascii="Arial" w:eastAsia="Arial" w:hAnsi="Arial" w:cs="Arial"/>
                  <w:color w:val="000000"/>
                  <w:sz w:val="20"/>
                  <w:szCs w:val="20"/>
                </w:rPr>
                <w:t>Deleted 328.6</w:t>
              </w:r>
            </w:ins>
          </w:p>
        </w:tc>
        <w:tc>
          <w:tcPr>
            <w:tcW w:w="2304" w:type="dxa"/>
          </w:tcPr>
          <w:p w14:paraId="1B17B584" w14:textId="77777777" w:rsidR="005761B8" w:rsidRDefault="00000000">
            <w:pPr>
              <w:keepLines/>
              <w:widowControl w:val="0"/>
              <w:pBdr>
                <w:top w:val="nil"/>
                <w:left w:val="nil"/>
                <w:bottom w:val="nil"/>
                <w:right w:val="nil"/>
                <w:between w:val="nil"/>
              </w:pBdr>
              <w:spacing w:after="120"/>
              <w:rPr>
                <w:rFonts w:ascii="Arial" w:eastAsia="Arial" w:hAnsi="Arial" w:cs="Arial"/>
                <w:color w:val="000000"/>
                <w:sz w:val="20"/>
                <w:szCs w:val="20"/>
              </w:rPr>
            </w:pPr>
            <w:ins w:id="25" w:author="tgallie" w:date="2018-05-24T12:31:00Z">
              <w:r>
                <w:rPr>
                  <w:rFonts w:ascii="Arial" w:eastAsia="Arial" w:hAnsi="Arial" w:cs="Arial"/>
                  <w:color w:val="000000"/>
                  <w:sz w:val="20"/>
                  <w:szCs w:val="20"/>
                </w:rPr>
                <w:t>Thom Gallie</w:t>
              </w:r>
            </w:ins>
          </w:p>
        </w:tc>
      </w:tr>
      <w:tr w:rsidR="005761B8" w14:paraId="67C271E3" w14:textId="77777777">
        <w:tc>
          <w:tcPr>
            <w:tcW w:w="2304" w:type="dxa"/>
          </w:tcPr>
          <w:p w14:paraId="1A898CB4" w14:textId="77777777" w:rsidR="005761B8" w:rsidRDefault="005761B8">
            <w:pPr>
              <w:keepLines/>
              <w:widowControl w:val="0"/>
              <w:pBdr>
                <w:top w:val="nil"/>
                <w:left w:val="nil"/>
                <w:bottom w:val="nil"/>
                <w:right w:val="nil"/>
                <w:between w:val="nil"/>
              </w:pBdr>
              <w:spacing w:after="120"/>
              <w:rPr>
                <w:rFonts w:ascii="Arial" w:eastAsia="Arial" w:hAnsi="Arial" w:cs="Arial"/>
                <w:color w:val="000000"/>
                <w:sz w:val="20"/>
                <w:szCs w:val="20"/>
              </w:rPr>
            </w:pPr>
          </w:p>
        </w:tc>
        <w:tc>
          <w:tcPr>
            <w:tcW w:w="1152" w:type="dxa"/>
          </w:tcPr>
          <w:p w14:paraId="29E79275" w14:textId="77777777" w:rsidR="005761B8" w:rsidRDefault="005761B8">
            <w:pPr>
              <w:keepLines/>
              <w:widowControl w:val="0"/>
              <w:pBdr>
                <w:top w:val="nil"/>
                <w:left w:val="nil"/>
                <w:bottom w:val="nil"/>
                <w:right w:val="nil"/>
                <w:between w:val="nil"/>
              </w:pBdr>
              <w:spacing w:after="120"/>
              <w:rPr>
                <w:rFonts w:ascii="Arial" w:eastAsia="Arial" w:hAnsi="Arial" w:cs="Arial"/>
                <w:color w:val="000000"/>
                <w:sz w:val="20"/>
                <w:szCs w:val="20"/>
              </w:rPr>
            </w:pPr>
          </w:p>
        </w:tc>
        <w:tc>
          <w:tcPr>
            <w:tcW w:w="3744" w:type="dxa"/>
          </w:tcPr>
          <w:p w14:paraId="33EA6DC5" w14:textId="77777777" w:rsidR="005761B8" w:rsidRDefault="005761B8">
            <w:pPr>
              <w:keepLines/>
              <w:widowControl w:val="0"/>
              <w:pBdr>
                <w:top w:val="nil"/>
                <w:left w:val="nil"/>
                <w:bottom w:val="nil"/>
                <w:right w:val="nil"/>
                <w:between w:val="nil"/>
              </w:pBdr>
              <w:spacing w:after="120"/>
              <w:rPr>
                <w:rFonts w:ascii="Arial" w:eastAsia="Arial" w:hAnsi="Arial" w:cs="Arial"/>
                <w:color w:val="000000"/>
                <w:sz w:val="20"/>
                <w:szCs w:val="20"/>
              </w:rPr>
            </w:pPr>
          </w:p>
        </w:tc>
        <w:tc>
          <w:tcPr>
            <w:tcW w:w="2304" w:type="dxa"/>
          </w:tcPr>
          <w:p w14:paraId="4381DB2F" w14:textId="77777777" w:rsidR="005761B8" w:rsidRDefault="005761B8">
            <w:pPr>
              <w:keepLines/>
              <w:widowControl w:val="0"/>
              <w:pBdr>
                <w:top w:val="nil"/>
                <w:left w:val="nil"/>
                <w:bottom w:val="nil"/>
                <w:right w:val="nil"/>
                <w:between w:val="nil"/>
              </w:pBdr>
              <w:spacing w:after="120"/>
              <w:rPr>
                <w:rFonts w:ascii="Arial" w:eastAsia="Arial" w:hAnsi="Arial" w:cs="Arial"/>
                <w:color w:val="000000"/>
                <w:sz w:val="20"/>
                <w:szCs w:val="20"/>
              </w:rPr>
            </w:pPr>
          </w:p>
        </w:tc>
      </w:tr>
      <w:tr w:rsidR="005761B8" w14:paraId="49C40E2A" w14:textId="77777777">
        <w:tc>
          <w:tcPr>
            <w:tcW w:w="2304" w:type="dxa"/>
          </w:tcPr>
          <w:p w14:paraId="29980D2C" w14:textId="77777777" w:rsidR="005761B8" w:rsidRDefault="005761B8">
            <w:pPr>
              <w:keepLines/>
              <w:widowControl w:val="0"/>
              <w:pBdr>
                <w:top w:val="nil"/>
                <w:left w:val="nil"/>
                <w:bottom w:val="nil"/>
                <w:right w:val="nil"/>
                <w:between w:val="nil"/>
              </w:pBdr>
              <w:spacing w:after="120"/>
              <w:rPr>
                <w:rFonts w:ascii="Arial" w:eastAsia="Arial" w:hAnsi="Arial" w:cs="Arial"/>
                <w:color w:val="000000"/>
                <w:sz w:val="20"/>
                <w:szCs w:val="20"/>
              </w:rPr>
            </w:pPr>
          </w:p>
        </w:tc>
        <w:tc>
          <w:tcPr>
            <w:tcW w:w="1152" w:type="dxa"/>
          </w:tcPr>
          <w:p w14:paraId="493E268D" w14:textId="77777777" w:rsidR="005761B8" w:rsidRDefault="005761B8">
            <w:pPr>
              <w:keepLines/>
              <w:widowControl w:val="0"/>
              <w:pBdr>
                <w:top w:val="nil"/>
                <w:left w:val="nil"/>
                <w:bottom w:val="nil"/>
                <w:right w:val="nil"/>
                <w:between w:val="nil"/>
              </w:pBdr>
              <w:spacing w:after="120"/>
              <w:rPr>
                <w:rFonts w:ascii="Arial" w:eastAsia="Arial" w:hAnsi="Arial" w:cs="Arial"/>
                <w:color w:val="000000"/>
                <w:sz w:val="20"/>
                <w:szCs w:val="20"/>
              </w:rPr>
            </w:pPr>
          </w:p>
        </w:tc>
        <w:tc>
          <w:tcPr>
            <w:tcW w:w="3744" w:type="dxa"/>
          </w:tcPr>
          <w:p w14:paraId="7059D9B1" w14:textId="77777777" w:rsidR="005761B8" w:rsidRDefault="005761B8">
            <w:pPr>
              <w:keepLines/>
              <w:widowControl w:val="0"/>
              <w:pBdr>
                <w:top w:val="nil"/>
                <w:left w:val="nil"/>
                <w:bottom w:val="nil"/>
                <w:right w:val="nil"/>
                <w:between w:val="nil"/>
              </w:pBdr>
              <w:spacing w:after="120"/>
              <w:rPr>
                <w:rFonts w:ascii="Arial" w:eastAsia="Arial" w:hAnsi="Arial" w:cs="Arial"/>
                <w:color w:val="000000"/>
                <w:sz w:val="20"/>
                <w:szCs w:val="20"/>
              </w:rPr>
            </w:pPr>
          </w:p>
        </w:tc>
        <w:tc>
          <w:tcPr>
            <w:tcW w:w="2304" w:type="dxa"/>
          </w:tcPr>
          <w:p w14:paraId="42015FC6" w14:textId="77777777" w:rsidR="005761B8" w:rsidRDefault="005761B8">
            <w:pPr>
              <w:keepLines/>
              <w:widowControl w:val="0"/>
              <w:pBdr>
                <w:top w:val="nil"/>
                <w:left w:val="nil"/>
                <w:bottom w:val="nil"/>
                <w:right w:val="nil"/>
                <w:between w:val="nil"/>
              </w:pBdr>
              <w:spacing w:after="120"/>
              <w:rPr>
                <w:rFonts w:ascii="Arial" w:eastAsia="Arial" w:hAnsi="Arial" w:cs="Arial"/>
                <w:color w:val="000000"/>
                <w:sz w:val="20"/>
                <w:szCs w:val="20"/>
              </w:rPr>
            </w:pPr>
          </w:p>
        </w:tc>
      </w:tr>
    </w:tbl>
    <w:p w14:paraId="016035EE" w14:textId="77777777" w:rsidR="005761B8" w:rsidRDefault="005761B8">
      <w:pPr>
        <w:rPr>
          <w:rFonts w:ascii="Arial" w:eastAsia="Arial" w:hAnsi="Arial" w:cs="Arial"/>
          <w:color w:val="000000"/>
        </w:rPr>
      </w:pPr>
    </w:p>
    <w:p w14:paraId="6301A8AD" w14:textId="77777777" w:rsidR="005761B8" w:rsidRDefault="005761B8">
      <w:pPr>
        <w:rPr>
          <w:rFonts w:ascii="Arial" w:eastAsia="Arial" w:hAnsi="Arial" w:cs="Arial"/>
          <w:color w:val="000000"/>
        </w:rPr>
      </w:pPr>
    </w:p>
    <w:p w14:paraId="51B0DE0C" w14:textId="77777777" w:rsidR="005761B8" w:rsidRDefault="005761B8">
      <w:pPr>
        <w:rPr>
          <w:rFonts w:ascii="Arial" w:eastAsia="Arial" w:hAnsi="Arial" w:cs="Arial"/>
          <w:color w:val="000000"/>
        </w:rPr>
      </w:pPr>
      <w:bookmarkStart w:id="26" w:name="_1y810tw" w:colFirst="0" w:colLast="0"/>
      <w:bookmarkEnd w:id="26"/>
    </w:p>
    <w:p w14:paraId="09435891" w14:textId="77777777" w:rsidR="005761B8" w:rsidRDefault="00000000">
      <w:pPr>
        <w:pStyle w:val="Heading1"/>
        <w:numPr>
          <w:ilvl w:val="0"/>
          <w:numId w:val="1"/>
        </w:numPr>
      </w:pPr>
      <w:r>
        <w:t>Approvals</w:t>
      </w:r>
    </w:p>
    <w:p w14:paraId="77A95CDB" w14:textId="77777777" w:rsidR="005761B8" w:rsidRDefault="005761B8"/>
    <w:tbl>
      <w:tblPr>
        <w:tblStyle w:val="a1"/>
        <w:tblW w:w="8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68"/>
        <w:gridCol w:w="1440"/>
        <w:gridCol w:w="3240"/>
      </w:tblGrid>
      <w:tr w:rsidR="005761B8" w14:paraId="6A3E4233" w14:textId="77777777">
        <w:trPr>
          <w:trHeight w:val="20"/>
        </w:trPr>
        <w:tc>
          <w:tcPr>
            <w:tcW w:w="8748" w:type="dxa"/>
            <w:gridSpan w:val="3"/>
            <w:shd w:val="clear" w:color="auto" w:fill="808080"/>
          </w:tcPr>
          <w:p w14:paraId="375C47E1" w14:textId="77777777" w:rsidR="005761B8" w:rsidRDefault="00000000">
            <w:pPr>
              <w:pBdr>
                <w:top w:val="nil"/>
                <w:left w:val="nil"/>
                <w:bottom w:val="nil"/>
                <w:right w:val="nil"/>
                <w:between w:val="nil"/>
              </w:pBdr>
              <w:spacing w:before="120"/>
              <w:jc w:val="center"/>
              <w:rPr>
                <w:rFonts w:ascii="Arial" w:eastAsia="Arial" w:hAnsi="Arial" w:cs="Arial"/>
                <w:b/>
                <w:color w:val="000000"/>
                <w:sz w:val="20"/>
                <w:szCs w:val="20"/>
              </w:rPr>
            </w:pPr>
            <w:r>
              <w:rPr>
                <w:rFonts w:ascii="Arial" w:eastAsia="Arial" w:hAnsi="Arial" w:cs="Arial"/>
                <w:b/>
                <w:color w:val="000000"/>
                <w:sz w:val="20"/>
                <w:szCs w:val="20"/>
              </w:rPr>
              <w:t>Approval Signatures</w:t>
            </w:r>
          </w:p>
        </w:tc>
      </w:tr>
      <w:tr w:rsidR="005761B8" w14:paraId="13D82D83" w14:textId="77777777">
        <w:tc>
          <w:tcPr>
            <w:tcW w:w="4068" w:type="dxa"/>
          </w:tcPr>
          <w:p w14:paraId="717E98F5" w14:textId="77777777" w:rsidR="005761B8" w:rsidRDefault="00000000">
            <w:pPr>
              <w:rPr>
                <w:sz w:val="20"/>
                <w:szCs w:val="20"/>
              </w:rPr>
            </w:pPr>
            <w:r>
              <w:rPr>
                <w:rFonts w:ascii="Arial" w:eastAsia="Arial" w:hAnsi="Arial" w:cs="Arial"/>
                <w:sz w:val="20"/>
                <w:szCs w:val="20"/>
              </w:rPr>
              <w:t>Developer(s):</w:t>
            </w:r>
          </w:p>
        </w:tc>
        <w:tc>
          <w:tcPr>
            <w:tcW w:w="1440" w:type="dxa"/>
          </w:tcPr>
          <w:p w14:paraId="20BEE791" w14:textId="77777777" w:rsidR="005761B8" w:rsidRDefault="00000000">
            <w:pPr>
              <w:rPr>
                <w:sz w:val="20"/>
                <w:szCs w:val="20"/>
              </w:rPr>
            </w:pPr>
            <w:r>
              <w:rPr>
                <w:rFonts w:ascii="Arial" w:eastAsia="Arial" w:hAnsi="Arial" w:cs="Arial"/>
                <w:sz w:val="20"/>
                <w:szCs w:val="20"/>
              </w:rPr>
              <w:t>Date</w:t>
            </w:r>
          </w:p>
        </w:tc>
        <w:tc>
          <w:tcPr>
            <w:tcW w:w="3240" w:type="dxa"/>
          </w:tcPr>
          <w:p w14:paraId="56C66331" w14:textId="77777777" w:rsidR="005761B8" w:rsidRDefault="00000000">
            <w:pPr>
              <w:rPr>
                <w:sz w:val="20"/>
                <w:szCs w:val="20"/>
              </w:rPr>
            </w:pPr>
            <w:r>
              <w:rPr>
                <w:rFonts w:ascii="Arial" w:eastAsia="Arial" w:hAnsi="Arial" w:cs="Arial"/>
                <w:sz w:val="20"/>
                <w:szCs w:val="20"/>
              </w:rPr>
              <w:t>Comments:</w:t>
            </w:r>
          </w:p>
        </w:tc>
      </w:tr>
      <w:tr w:rsidR="005761B8" w14:paraId="417E2793" w14:textId="77777777">
        <w:tc>
          <w:tcPr>
            <w:tcW w:w="4068" w:type="dxa"/>
          </w:tcPr>
          <w:p w14:paraId="6756C4D7" w14:textId="77777777" w:rsidR="005761B8" w:rsidRDefault="005761B8">
            <w:pPr>
              <w:rPr>
                <w:sz w:val="20"/>
                <w:szCs w:val="20"/>
              </w:rPr>
            </w:pPr>
          </w:p>
        </w:tc>
        <w:tc>
          <w:tcPr>
            <w:tcW w:w="1440" w:type="dxa"/>
          </w:tcPr>
          <w:p w14:paraId="06CA6C89" w14:textId="77777777" w:rsidR="005761B8" w:rsidRDefault="005761B8">
            <w:pPr>
              <w:rPr>
                <w:sz w:val="20"/>
                <w:szCs w:val="20"/>
              </w:rPr>
            </w:pPr>
          </w:p>
        </w:tc>
        <w:tc>
          <w:tcPr>
            <w:tcW w:w="3240" w:type="dxa"/>
          </w:tcPr>
          <w:p w14:paraId="1EB283FC" w14:textId="77777777" w:rsidR="005761B8" w:rsidRDefault="005761B8">
            <w:pPr>
              <w:rPr>
                <w:sz w:val="20"/>
                <w:szCs w:val="20"/>
              </w:rPr>
            </w:pPr>
          </w:p>
        </w:tc>
      </w:tr>
      <w:tr w:rsidR="005761B8" w14:paraId="77E10C6C" w14:textId="77777777">
        <w:tc>
          <w:tcPr>
            <w:tcW w:w="4068" w:type="dxa"/>
          </w:tcPr>
          <w:p w14:paraId="1FC101C1" w14:textId="77777777" w:rsidR="005761B8" w:rsidRDefault="00000000">
            <w:pPr>
              <w:rPr>
                <w:sz w:val="20"/>
                <w:szCs w:val="20"/>
              </w:rPr>
            </w:pPr>
            <w:r>
              <w:rPr>
                <w:rFonts w:ascii="Arial" w:eastAsia="Arial" w:hAnsi="Arial" w:cs="Arial"/>
                <w:sz w:val="20"/>
                <w:szCs w:val="20"/>
              </w:rPr>
              <w:t>Engineering Manager:</w:t>
            </w:r>
          </w:p>
        </w:tc>
        <w:tc>
          <w:tcPr>
            <w:tcW w:w="1440" w:type="dxa"/>
          </w:tcPr>
          <w:p w14:paraId="4A6D0A4D" w14:textId="77777777" w:rsidR="005761B8" w:rsidRDefault="00000000">
            <w:pPr>
              <w:rPr>
                <w:sz w:val="20"/>
                <w:szCs w:val="20"/>
              </w:rPr>
            </w:pPr>
            <w:r>
              <w:rPr>
                <w:rFonts w:ascii="Arial" w:eastAsia="Arial" w:hAnsi="Arial" w:cs="Arial"/>
                <w:sz w:val="20"/>
                <w:szCs w:val="20"/>
              </w:rPr>
              <w:t>Date</w:t>
            </w:r>
          </w:p>
        </w:tc>
        <w:tc>
          <w:tcPr>
            <w:tcW w:w="3240" w:type="dxa"/>
          </w:tcPr>
          <w:p w14:paraId="543106DC" w14:textId="77777777" w:rsidR="005761B8" w:rsidRDefault="00000000">
            <w:pPr>
              <w:rPr>
                <w:sz w:val="20"/>
                <w:szCs w:val="20"/>
              </w:rPr>
            </w:pPr>
            <w:r>
              <w:rPr>
                <w:rFonts w:ascii="Arial" w:eastAsia="Arial" w:hAnsi="Arial" w:cs="Arial"/>
                <w:sz w:val="20"/>
                <w:szCs w:val="20"/>
              </w:rPr>
              <w:t>Comments:</w:t>
            </w:r>
          </w:p>
        </w:tc>
      </w:tr>
      <w:tr w:rsidR="005761B8" w14:paraId="76412925" w14:textId="77777777">
        <w:tc>
          <w:tcPr>
            <w:tcW w:w="4068" w:type="dxa"/>
          </w:tcPr>
          <w:p w14:paraId="0FA677A9" w14:textId="77777777" w:rsidR="005761B8" w:rsidRDefault="005761B8">
            <w:pPr>
              <w:rPr>
                <w:sz w:val="20"/>
                <w:szCs w:val="20"/>
              </w:rPr>
            </w:pPr>
          </w:p>
        </w:tc>
        <w:tc>
          <w:tcPr>
            <w:tcW w:w="1440" w:type="dxa"/>
          </w:tcPr>
          <w:p w14:paraId="00493B95" w14:textId="77777777" w:rsidR="005761B8" w:rsidRDefault="005761B8">
            <w:pPr>
              <w:rPr>
                <w:sz w:val="20"/>
                <w:szCs w:val="20"/>
              </w:rPr>
            </w:pPr>
          </w:p>
        </w:tc>
        <w:tc>
          <w:tcPr>
            <w:tcW w:w="3240" w:type="dxa"/>
          </w:tcPr>
          <w:p w14:paraId="147F648D" w14:textId="77777777" w:rsidR="005761B8" w:rsidRDefault="005761B8">
            <w:pPr>
              <w:rPr>
                <w:sz w:val="20"/>
                <w:szCs w:val="20"/>
              </w:rPr>
            </w:pPr>
          </w:p>
        </w:tc>
      </w:tr>
      <w:tr w:rsidR="005761B8" w14:paraId="24CCB14B" w14:textId="77777777">
        <w:tc>
          <w:tcPr>
            <w:tcW w:w="4068" w:type="dxa"/>
          </w:tcPr>
          <w:p w14:paraId="3CD47A4B" w14:textId="77777777" w:rsidR="005761B8" w:rsidRDefault="00000000">
            <w:pPr>
              <w:rPr>
                <w:sz w:val="20"/>
                <w:szCs w:val="20"/>
              </w:rPr>
            </w:pPr>
            <w:r>
              <w:rPr>
                <w:rFonts w:ascii="Arial" w:eastAsia="Arial" w:hAnsi="Arial" w:cs="Arial"/>
                <w:sz w:val="20"/>
                <w:szCs w:val="20"/>
              </w:rPr>
              <w:t>Product Manager:</w:t>
            </w:r>
          </w:p>
        </w:tc>
        <w:tc>
          <w:tcPr>
            <w:tcW w:w="1440" w:type="dxa"/>
          </w:tcPr>
          <w:p w14:paraId="3E64530E" w14:textId="77777777" w:rsidR="005761B8" w:rsidRDefault="00000000">
            <w:pPr>
              <w:rPr>
                <w:sz w:val="20"/>
                <w:szCs w:val="20"/>
              </w:rPr>
            </w:pPr>
            <w:r>
              <w:rPr>
                <w:rFonts w:ascii="Arial" w:eastAsia="Arial" w:hAnsi="Arial" w:cs="Arial"/>
                <w:sz w:val="20"/>
                <w:szCs w:val="20"/>
              </w:rPr>
              <w:t>Date</w:t>
            </w:r>
          </w:p>
        </w:tc>
        <w:tc>
          <w:tcPr>
            <w:tcW w:w="3240" w:type="dxa"/>
          </w:tcPr>
          <w:p w14:paraId="29D328B0" w14:textId="77777777" w:rsidR="005761B8" w:rsidRDefault="00000000">
            <w:pPr>
              <w:rPr>
                <w:sz w:val="20"/>
                <w:szCs w:val="20"/>
              </w:rPr>
            </w:pPr>
            <w:r>
              <w:rPr>
                <w:rFonts w:ascii="Arial" w:eastAsia="Arial" w:hAnsi="Arial" w:cs="Arial"/>
                <w:sz w:val="20"/>
                <w:szCs w:val="20"/>
              </w:rPr>
              <w:t>Comments:</w:t>
            </w:r>
          </w:p>
        </w:tc>
      </w:tr>
      <w:tr w:rsidR="005761B8" w14:paraId="1F9C7DFC" w14:textId="77777777">
        <w:tc>
          <w:tcPr>
            <w:tcW w:w="4068" w:type="dxa"/>
          </w:tcPr>
          <w:p w14:paraId="5BBA5D6A" w14:textId="77777777" w:rsidR="005761B8" w:rsidRDefault="005761B8">
            <w:pPr>
              <w:rPr>
                <w:sz w:val="20"/>
                <w:szCs w:val="20"/>
              </w:rPr>
            </w:pPr>
          </w:p>
        </w:tc>
        <w:tc>
          <w:tcPr>
            <w:tcW w:w="1440" w:type="dxa"/>
          </w:tcPr>
          <w:p w14:paraId="179E9D2D" w14:textId="77777777" w:rsidR="005761B8" w:rsidRDefault="005761B8">
            <w:pPr>
              <w:rPr>
                <w:sz w:val="20"/>
                <w:szCs w:val="20"/>
              </w:rPr>
            </w:pPr>
          </w:p>
        </w:tc>
        <w:tc>
          <w:tcPr>
            <w:tcW w:w="3240" w:type="dxa"/>
          </w:tcPr>
          <w:p w14:paraId="3B008FE1" w14:textId="77777777" w:rsidR="005761B8" w:rsidRDefault="005761B8">
            <w:pPr>
              <w:rPr>
                <w:sz w:val="20"/>
                <w:szCs w:val="20"/>
              </w:rPr>
            </w:pPr>
          </w:p>
        </w:tc>
      </w:tr>
    </w:tbl>
    <w:p w14:paraId="5199FED1" w14:textId="77777777" w:rsidR="005761B8" w:rsidRDefault="005761B8">
      <w:pPr>
        <w:rPr>
          <w:rFonts w:ascii="Arial" w:eastAsia="Arial" w:hAnsi="Arial" w:cs="Arial"/>
          <w:color w:val="000000"/>
        </w:rPr>
      </w:pPr>
    </w:p>
    <w:sectPr w:rsidR="005761B8">
      <w:headerReference w:type="default" r:id="rId7"/>
      <w:foot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D5A89" w14:textId="77777777" w:rsidR="00270EA6" w:rsidRDefault="00270EA6">
      <w:r>
        <w:separator/>
      </w:r>
    </w:p>
  </w:endnote>
  <w:endnote w:type="continuationSeparator" w:id="0">
    <w:p w14:paraId="0EF6D5DF" w14:textId="77777777" w:rsidR="00270EA6" w:rsidRDefault="00270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CB794" w14:textId="77777777" w:rsidR="005761B8" w:rsidRDefault="00000000">
    <w:pPr>
      <w:pBdr>
        <w:top w:val="nil"/>
        <w:left w:val="nil"/>
        <w:bottom w:val="nil"/>
        <w:right w:val="nil"/>
        <w:between w:val="nil"/>
      </w:pBdr>
      <w:tabs>
        <w:tab w:val="center" w:pos="4320"/>
        <w:tab w:val="right" w:pos="8640"/>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1136AC">
      <w:rPr>
        <w:noProof/>
        <w:color w:val="000000"/>
        <w:sz w:val="16"/>
        <w:szCs w:val="16"/>
      </w:rPr>
      <w:t>2</w:t>
    </w:r>
    <w:r>
      <w:rPr>
        <w:color w:val="000000"/>
        <w:sz w:val="16"/>
        <w:szCs w:val="16"/>
      </w:rPr>
      <w:fldChar w:fldCharType="end"/>
    </w:r>
  </w:p>
  <w:tbl>
    <w:tblPr>
      <w:tblStyle w:val="a3"/>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360"/>
    </w:tblGrid>
    <w:tr w:rsidR="005761B8" w14:paraId="3CBE864C" w14:textId="77777777">
      <w:tc>
        <w:tcPr>
          <w:tcW w:w="9360" w:type="dxa"/>
          <w:tcBorders>
            <w:top w:val="nil"/>
            <w:left w:val="nil"/>
            <w:bottom w:val="nil"/>
            <w:right w:val="nil"/>
          </w:tcBorders>
        </w:tcPr>
        <w:p w14:paraId="64EB94F6" w14:textId="77777777" w:rsidR="005761B8" w:rsidRDefault="00000000">
          <w:pPr>
            <w:jc w:val="right"/>
            <w:rPr>
              <w:sz w:val="20"/>
              <w:szCs w:val="20"/>
            </w:rPr>
          </w:pPr>
          <w:r>
            <w:rPr>
              <w:sz w:val="20"/>
              <w:szCs w:val="20"/>
            </w:rPr>
            <w:t xml:space="preserve"> </w:t>
          </w:r>
        </w:p>
      </w:tc>
    </w:tr>
  </w:tbl>
  <w:p w14:paraId="7432DEC8" w14:textId="77777777" w:rsidR="005761B8" w:rsidRDefault="005761B8">
    <w:pPr>
      <w:pBdr>
        <w:top w:val="nil"/>
        <w:left w:val="nil"/>
        <w:bottom w:val="nil"/>
        <w:right w:val="nil"/>
        <w:between w:val="nil"/>
      </w:pBdr>
      <w:tabs>
        <w:tab w:val="center" w:pos="4320"/>
        <w:tab w:val="right" w:pos="8640"/>
      </w:tabs>
      <w:rPr>
        <w:color w:val="000000"/>
      </w:rPr>
    </w:pPr>
  </w:p>
  <w:p w14:paraId="5E99A24E" w14:textId="77777777" w:rsidR="005761B8" w:rsidRDefault="005761B8">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CA496" w14:textId="77777777" w:rsidR="00270EA6" w:rsidRDefault="00270EA6">
      <w:r>
        <w:separator/>
      </w:r>
    </w:p>
  </w:footnote>
  <w:footnote w:type="continuationSeparator" w:id="0">
    <w:p w14:paraId="0E830B52" w14:textId="77777777" w:rsidR="00270EA6" w:rsidRDefault="00270E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A6EDF" w14:textId="77777777" w:rsidR="005761B8" w:rsidRDefault="005761B8">
    <w:pPr>
      <w:widowControl w:val="0"/>
      <w:pBdr>
        <w:top w:val="nil"/>
        <w:left w:val="nil"/>
        <w:bottom w:val="nil"/>
        <w:right w:val="nil"/>
        <w:between w:val="nil"/>
      </w:pBdr>
      <w:spacing w:line="276" w:lineRule="auto"/>
      <w:rPr>
        <w:rFonts w:ascii="Arial" w:eastAsia="Arial" w:hAnsi="Arial" w:cs="Arial"/>
        <w:color w:val="000000"/>
      </w:rPr>
    </w:pPr>
  </w:p>
  <w:tbl>
    <w:tblPr>
      <w:tblStyle w:val="a2"/>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220"/>
      <w:gridCol w:w="4140"/>
    </w:tblGrid>
    <w:tr w:rsidR="005761B8" w14:paraId="6C09AE2F" w14:textId="77777777">
      <w:tc>
        <w:tcPr>
          <w:tcW w:w="5220" w:type="dxa"/>
        </w:tcPr>
        <w:p w14:paraId="0FAC45B8" w14:textId="77777777" w:rsidR="005761B8" w:rsidRDefault="00000000">
          <w:pPr>
            <w:rPr>
              <w:sz w:val="20"/>
              <w:szCs w:val="20"/>
            </w:rPr>
          </w:pPr>
          <w:r>
            <w:rPr>
              <w:b/>
              <w:sz w:val="20"/>
              <w:szCs w:val="20"/>
            </w:rPr>
            <w:t>20/20 Delivery 8.0</w:t>
          </w:r>
        </w:p>
      </w:tc>
      <w:tc>
        <w:tcPr>
          <w:tcW w:w="4140" w:type="dxa"/>
        </w:tcPr>
        <w:p w14:paraId="5EFB5C1D" w14:textId="77777777" w:rsidR="005761B8" w:rsidRDefault="00000000">
          <w:pPr>
            <w:tabs>
              <w:tab w:val="left" w:pos="1135"/>
            </w:tabs>
            <w:spacing w:before="40"/>
            <w:ind w:right="68"/>
            <w:rPr>
              <w:sz w:val="20"/>
              <w:szCs w:val="20"/>
            </w:rPr>
          </w:pPr>
          <w:r>
            <w:rPr>
              <w:sz w:val="20"/>
              <w:szCs w:val="20"/>
            </w:rPr>
            <w:t xml:space="preserve">  Document Revision:  1.</w:t>
          </w:r>
          <w:ins w:id="27" w:author="tgallie" w:date="2018-05-24T12:31:00Z">
            <w:r>
              <w:rPr>
                <w:sz w:val="20"/>
                <w:szCs w:val="20"/>
              </w:rPr>
              <w:t>3</w:t>
            </w:r>
          </w:ins>
          <w:del w:id="28" w:author="tgallie" w:date="2018-05-24T12:31:00Z">
            <w:r>
              <w:rPr>
                <w:sz w:val="20"/>
                <w:szCs w:val="20"/>
              </w:rPr>
              <w:delText>2</w:delText>
            </w:r>
          </w:del>
        </w:p>
      </w:tc>
    </w:tr>
    <w:tr w:rsidR="005761B8" w14:paraId="37214E21" w14:textId="77777777">
      <w:tc>
        <w:tcPr>
          <w:tcW w:w="5220" w:type="dxa"/>
        </w:tcPr>
        <w:p w14:paraId="4A6C1F42" w14:textId="77777777" w:rsidR="005761B8" w:rsidRDefault="00000000">
          <w:pPr>
            <w:rPr>
              <w:sz w:val="20"/>
              <w:szCs w:val="20"/>
            </w:rPr>
          </w:pPr>
          <w:r>
            <w:rPr>
              <w:sz w:val="20"/>
              <w:szCs w:val="20"/>
            </w:rPr>
            <w:t>Software Requirement: 328</w:t>
          </w:r>
        </w:p>
      </w:tc>
      <w:tc>
        <w:tcPr>
          <w:tcW w:w="4140" w:type="dxa"/>
        </w:tcPr>
        <w:p w14:paraId="30F80D41" w14:textId="77777777" w:rsidR="005761B8" w:rsidRDefault="00000000">
          <w:pPr>
            <w:rPr>
              <w:sz w:val="20"/>
              <w:szCs w:val="20"/>
            </w:rPr>
          </w:pPr>
          <w:r>
            <w:rPr>
              <w:sz w:val="20"/>
              <w:szCs w:val="20"/>
            </w:rPr>
            <w:t xml:space="preserve">  Date:  October 2</w:t>
          </w:r>
          <w:ins w:id="29" w:author="tgallie" w:date="2018-05-24T12:31:00Z">
            <w:r>
              <w:rPr>
                <w:sz w:val="20"/>
                <w:szCs w:val="20"/>
              </w:rPr>
              <w:t>6</w:t>
            </w:r>
          </w:ins>
          <w:del w:id="30" w:author="tgallie" w:date="2018-05-24T12:31:00Z">
            <w:r>
              <w:rPr>
                <w:sz w:val="20"/>
                <w:szCs w:val="20"/>
              </w:rPr>
              <w:delText>2</w:delText>
            </w:r>
          </w:del>
          <w:r>
            <w:rPr>
              <w:sz w:val="20"/>
              <w:szCs w:val="20"/>
            </w:rPr>
            <w:t>, 2009</w:t>
          </w:r>
        </w:p>
      </w:tc>
    </w:tr>
  </w:tbl>
  <w:p w14:paraId="13BF27D3" w14:textId="77777777" w:rsidR="005761B8" w:rsidRDefault="005761B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E609E"/>
    <w:multiLevelType w:val="multilevel"/>
    <w:tmpl w:val="D6E6F4B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210F685B"/>
    <w:multiLevelType w:val="multilevel"/>
    <w:tmpl w:val="7196039E"/>
    <w:lvl w:ilvl="0">
      <w:start w:val="1"/>
      <w:numFmt w:val="decimal"/>
      <w:lvlText w:val="328.%1"/>
      <w:lvlJc w:val="left"/>
      <w:pPr>
        <w:ind w:left="502" w:hanging="360"/>
      </w:pPr>
      <w:rPr>
        <w:vertAlign w:val="baseline"/>
      </w:rPr>
    </w:lvl>
    <w:lvl w:ilvl="1">
      <w:start w:val="1"/>
      <w:numFmt w:val="decimal"/>
      <w:lvlText w:val="328.%1.%2"/>
      <w:lvlJc w:val="left"/>
      <w:pPr>
        <w:ind w:left="792" w:hanging="432"/>
      </w:pPr>
      <w:rPr>
        <w:vertAlign w:val="baseline"/>
      </w:rPr>
    </w:lvl>
    <w:lvl w:ilvl="2">
      <w:start w:val="1"/>
      <w:numFmt w:val="decimal"/>
      <w:lvlText w:val="328.%2.%3."/>
      <w:lvlJc w:val="left"/>
      <w:pPr>
        <w:ind w:left="1224" w:hanging="504"/>
      </w:pPr>
      <w:rPr>
        <w:vertAlign w:val="baseline"/>
      </w:rPr>
    </w:lvl>
    <w:lvl w:ilvl="3">
      <w:start w:val="1"/>
      <w:numFmt w:val="decimal"/>
      <w:lvlText w:val="%1&lt;ReqNum&gt;.%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num w:numId="1" w16cid:durableId="474220465">
    <w:abstractNumId w:val="0"/>
  </w:num>
  <w:num w:numId="2" w16cid:durableId="1673220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1B8"/>
    <w:rsid w:val="001136AC"/>
    <w:rsid w:val="00270EA6"/>
    <w:rsid w:val="002B42D5"/>
    <w:rsid w:val="00367F4A"/>
    <w:rsid w:val="00437236"/>
    <w:rsid w:val="00516F93"/>
    <w:rsid w:val="005761B8"/>
    <w:rsid w:val="00592A5D"/>
    <w:rsid w:val="00663AAC"/>
    <w:rsid w:val="00763199"/>
    <w:rsid w:val="007722C3"/>
    <w:rsid w:val="00895733"/>
    <w:rsid w:val="0092007D"/>
    <w:rsid w:val="00B71867"/>
    <w:rsid w:val="00B83564"/>
    <w:rsid w:val="00BC4290"/>
    <w:rsid w:val="00BE64F6"/>
    <w:rsid w:val="00D52500"/>
    <w:rsid w:val="00F62FE0"/>
    <w:rsid w:val="00F77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877C"/>
  <w15:docId w15:val="{ED60C9A6-DB33-4FA8-9372-71CCE9AA5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before="120" w:after="60"/>
      <w:outlineLvl w:val="0"/>
    </w:pPr>
    <w:rPr>
      <w:rFonts w:ascii="Arial" w:eastAsia="Arial" w:hAnsi="Arial" w:cs="Arial"/>
      <w:b/>
      <w:sz w:val="20"/>
      <w:szCs w:val="20"/>
    </w:rPr>
  </w:style>
  <w:style w:type="paragraph" w:styleId="Heading2">
    <w:name w:val="heading 2"/>
    <w:basedOn w:val="Normal"/>
    <w:next w:val="Normal"/>
    <w:uiPriority w:val="9"/>
    <w:unhideWhenUsed/>
    <w:qFormat/>
    <w:pPr>
      <w:widowControl w:val="0"/>
      <w:spacing w:before="120" w:after="60"/>
      <w:outlineLvl w:val="1"/>
    </w:pPr>
    <w:rPr>
      <w:rFonts w:ascii="Arial" w:eastAsia="Arial" w:hAnsi="Arial" w:cs="Arial"/>
      <w:sz w:val="20"/>
      <w:szCs w:val="20"/>
    </w:rPr>
  </w:style>
  <w:style w:type="paragraph" w:styleId="Heading3">
    <w:name w:val="heading 3"/>
    <w:basedOn w:val="Normal"/>
    <w:next w:val="Normal"/>
    <w:uiPriority w:val="9"/>
    <w:semiHidden/>
    <w:unhideWhenUsed/>
    <w:qFormat/>
    <w:pPr>
      <w:widowControl w:val="0"/>
      <w:spacing w:before="120" w:after="60"/>
      <w:outlineLvl w:val="2"/>
    </w:pPr>
    <w:rPr>
      <w:rFonts w:ascii="Arial" w:eastAsia="Arial" w:hAnsi="Arial" w:cs="Arial"/>
      <w:sz w:val="20"/>
      <w:szCs w:val="20"/>
    </w:rPr>
  </w:style>
  <w:style w:type="paragraph" w:styleId="Heading4">
    <w:name w:val="heading 4"/>
    <w:basedOn w:val="Normal"/>
    <w:next w:val="Normal"/>
    <w:uiPriority w:val="9"/>
    <w:semiHidden/>
    <w:unhideWhenUsed/>
    <w:qFormat/>
    <w:pPr>
      <w:widowControl w:val="0"/>
      <w:spacing w:before="120" w:after="60"/>
      <w:outlineLvl w:val="3"/>
    </w:pPr>
    <w:rPr>
      <w:rFonts w:ascii="Arial" w:eastAsia="Arial" w:hAnsi="Arial" w:cs="Arial"/>
      <w:sz w:val="20"/>
      <w:szCs w:val="20"/>
    </w:rPr>
  </w:style>
  <w:style w:type="paragraph" w:styleId="Heading5">
    <w:name w:val="heading 5"/>
    <w:basedOn w:val="Normal"/>
    <w:next w:val="Normal"/>
    <w:uiPriority w:val="9"/>
    <w:semiHidden/>
    <w:unhideWhenUsed/>
    <w:qFormat/>
    <w:pPr>
      <w:widowControl w:val="0"/>
      <w:spacing w:before="240" w:after="60"/>
      <w:outlineLvl w:val="4"/>
    </w:pPr>
    <w:rPr>
      <w:sz w:val="22"/>
      <w:szCs w:val="22"/>
    </w:rPr>
  </w:style>
  <w:style w:type="paragraph" w:styleId="Heading6">
    <w:name w:val="heading 6"/>
    <w:basedOn w:val="Normal"/>
    <w:next w:val="Normal"/>
    <w:uiPriority w:val="9"/>
    <w:semiHidden/>
    <w:unhideWhenUsed/>
    <w:qFormat/>
    <w:pPr>
      <w:widowControl w:val="0"/>
      <w:spacing w:before="240" w:after="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3576</Words>
  <Characters>20388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Kolawole Salis</dc:creator>
  <cp:lastModifiedBy>Kolawole Salis</cp:lastModifiedBy>
  <cp:revision>2</cp:revision>
  <dcterms:created xsi:type="dcterms:W3CDTF">2022-07-30T10:46:00Z</dcterms:created>
  <dcterms:modified xsi:type="dcterms:W3CDTF">2022-07-30T10:46:00Z</dcterms:modified>
</cp:coreProperties>
</file>